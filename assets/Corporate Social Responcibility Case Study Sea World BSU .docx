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BECBDA" w14:textId="42EC4851" w:rsidR="00725816" w:rsidRPr="00B650BE" w:rsidRDefault="00725816" w:rsidP="00725816">
      <w:pPr>
        <w:spacing w:line="276" w:lineRule="auto"/>
        <w:rPr>
          <w:rFonts w:ascii="Times New Roman" w:hAnsi="Times New Roman" w:cs="Times New Roman"/>
        </w:rPr>
      </w:pPr>
      <w:bookmarkStart w:id="0" w:name="_GoBack"/>
      <w:bookmarkEnd w:id="0"/>
      <w:r w:rsidRPr="00B650BE">
        <w:rPr>
          <w:rFonts w:ascii="Times New Roman" w:hAnsi="Times New Roman" w:cs="Times New Roman"/>
        </w:rPr>
        <w:t>Assignment: Final Assignment</w:t>
      </w:r>
    </w:p>
    <w:p w14:paraId="749F2636" w14:textId="77777777" w:rsidR="00725816" w:rsidRPr="00B650BE" w:rsidRDefault="00725816" w:rsidP="00725816">
      <w:pPr>
        <w:spacing w:line="276" w:lineRule="auto"/>
        <w:rPr>
          <w:rFonts w:ascii="Times New Roman" w:hAnsi="Times New Roman" w:cs="Times New Roman"/>
        </w:rPr>
      </w:pPr>
      <w:r w:rsidRPr="00B650BE">
        <w:rPr>
          <w:rFonts w:ascii="Times New Roman" w:hAnsi="Times New Roman" w:cs="Times New Roman"/>
        </w:rPr>
        <w:t xml:space="preserve">Jenny Kay Pollock </w:t>
      </w:r>
    </w:p>
    <w:p w14:paraId="1889D26A" w14:textId="77777777" w:rsidR="00725816" w:rsidRPr="00B650BE" w:rsidRDefault="00725816" w:rsidP="00725816">
      <w:pPr>
        <w:spacing w:line="276" w:lineRule="auto"/>
        <w:rPr>
          <w:rFonts w:ascii="Times New Roman" w:hAnsi="Times New Roman" w:cs="Times New Roman"/>
        </w:rPr>
      </w:pPr>
      <w:r w:rsidRPr="00B650BE">
        <w:rPr>
          <w:rFonts w:ascii="Times New Roman" w:hAnsi="Times New Roman" w:cs="Times New Roman"/>
        </w:rPr>
        <w:t xml:space="preserve">Jour 662 Prof. Dick Shoemaker </w:t>
      </w:r>
    </w:p>
    <w:p w14:paraId="7A59FC74" w14:textId="5ABF11E5" w:rsidR="00725816" w:rsidRPr="00B650BE" w:rsidRDefault="00725816" w:rsidP="00725816">
      <w:pPr>
        <w:spacing w:line="276" w:lineRule="auto"/>
        <w:rPr>
          <w:rFonts w:ascii="Times New Roman" w:hAnsi="Times New Roman" w:cs="Times New Roman"/>
        </w:rPr>
      </w:pPr>
      <w:r w:rsidRPr="00B650BE">
        <w:rPr>
          <w:rFonts w:ascii="Times New Roman" w:hAnsi="Times New Roman" w:cs="Times New Roman"/>
        </w:rPr>
        <w:t xml:space="preserve">11/27/14 </w:t>
      </w:r>
    </w:p>
    <w:p w14:paraId="064FC657" w14:textId="77777777" w:rsidR="00725816" w:rsidRPr="00B650BE" w:rsidRDefault="00725816" w:rsidP="00725816">
      <w:pPr>
        <w:rPr>
          <w:rFonts w:ascii="Times New Roman" w:hAnsi="Times New Roman" w:cs="Times New Roman"/>
          <w:i/>
        </w:rPr>
      </w:pPr>
    </w:p>
    <w:p w14:paraId="52B8FAD8" w14:textId="7B7F6E70" w:rsidR="00831FDB" w:rsidRPr="00B650BE" w:rsidRDefault="00831FDB" w:rsidP="00831FDB">
      <w:pPr>
        <w:jc w:val="center"/>
        <w:rPr>
          <w:rFonts w:ascii="Times New Roman" w:hAnsi="Times New Roman" w:cs="Times New Roman"/>
          <w:i/>
          <w:sz w:val="32"/>
          <w:szCs w:val="32"/>
        </w:rPr>
      </w:pPr>
      <w:r w:rsidRPr="00B650BE">
        <w:rPr>
          <w:rFonts w:ascii="Times New Roman" w:hAnsi="Times New Roman" w:cs="Times New Roman"/>
          <w:i/>
          <w:sz w:val="32"/>
          <w:szCs w:val="32"/>
        </w:rPr>
        <w:t>The Sea World Show: Blackfish</w:t>
      </w:r>
    </w:p>
    <w:p w14:paraId="1D7C0D02" w14:textId="389948D9" w:rsidR="00831FDB" w:rsidRPr="00B650BE" w:rsidRDefault="00831FDB" w:rsidP="00831FDB">
      <w:pPr>
        <w:jc w:val="center"/>
        <w:rPr>
          <w:rFonts w:ascii="Times New Roman" w:hAnsi="Times New Roman" w:cs="Times New Roman"/>
          <w:sz w:val="32"/>
          <w:szCs w:val="32"/>
        </w:rPr>
      </w:pPr>
      <w:r w:rsidRPr="00B650BE">
        <w:rPr>
          <w:rFonts w:ascii="Times New Roman" w:hAnsi="Times New Roman" w:cs="Times New Roman"/>
          <w:sz w:val="32"/>
          <w:szCs w:val="32"/>
        </w:rPr>
        <w:t>Can Corporate Social Responsibility Save Sea World</w:t>
      </w:r>
    </w:p>
    <w:p w14:paraId="3D78B220" w14:textId="77777777" w:rsidR="00725816" w:rsidRPr="00B650BE" w:rsidRDefault="00725816" w:rsidP="00A32F00">
      <w:pPr>
        <w:jc w:val="center"/>
        <w:rPr>
          <w:rFonts w:ascii="Times New Roman" w:hAnsi="Times New Roman" w:cs="Times New Roman"/>
        </w:rPr>
      </w:pPr>
    </w:p>
    <w:p w14:paraId="5A564A25" w14:textId="729A6D2F" w:rsidR="00725816" w:rsidRPr="00B650BE" w:rsidRDefault="003C0B72" w:rsidP="003C0B72">
      <w:pPr>
        <w:rPr>
          <w:rFonts w:ascii="Times New Roman" w:hAnsi="Times New Roman" w:cs="Times New Roman"/>
          <w:b/>
          <w:szCs w:val="24"/>
        </w:rPr>
      </w:pPr>
      <w:r w:rsidRPr="00B650BE">
        <w:rPr>
          <w:rFonts w:ascii="Times New Roman" w:hAnsi="Times New Roman" w:cs="Times New Roman"/>
          <w:b/>
          <w:szCs w:val="24"/>
        </w:rPr>
        <w:t>Initial Statement</w:t>
      </w:r>
    </w:p>
    <w:p w14:paraId="57DDC9FA" w14:textId="77777777" w:rsidR="003C0B72" w:rsidRPr="00B650BE" w:rsidRDefault="003C0B72" w:rsidP="00851A09">
      <w:pPr>
        <w:rPr>
          <w:rFonts w:ascii="Times New Roman" w:hAnsi="Times New Roman" w:cs="Times New Roman"/>
          <w:b/>
          <w:szCs w:val="24"/>
        </w:rPr>
      </w:pPr>
    </w:p>
    <w:p w14:paraId="2C106D66" w14:textId="196441B1" w:rsidR="003C0B72" w:rsidRPr="00B650BE" w:rsidRDefault="003C0B72" w:rsidP="00B650BE">
      <w:pPr>
        <w:ind w:firstLine="720"/>
        <w:rPr>
          <w:rFonts w:ascii="Times New Roman" w:hAnsi="Times New Roman" w:cs="Times New Roman"/>
          <w:szCs w:val="24"/>
        </w:rPr>
      </w:pPr>
      <w:r w:rsidRPr="00B650BE">
        <w:rPr>
          <w:rFonts w:ascii="Times New Roman" w:hAnsi="Times New Roman" w:cs="Times New Roman"/>
          <w:szCs w:val="24"/>
        </w:rPr>
        <w:t xml:space="preserve">Corporate Social </w:t>
      </w:r>
      <w:r w:rsidR="00B650BE" w:rsidRPr="00B650BE">
        <w:rPr>
          <w:rFonts w:ascii="Times New Roman" w:hAnsi="Times New Roman" w:cs="Times New Roman"/>
          <w:szCs w:val="24"/>
        </w:rPr>
        <w:t>Responsibility</w:t>
      </w:r>
      <w:r w:rsidR="003C5112">
        <w:rPr>
          <w:rFonts w:ascii="Times New Roman" w:hAnsi="Times New Roman" w:cs="Times New Roman"/>
          <w:szCs w:val="24"/>
        </w:rPr>
        <w:t xml:space="preserve"> is a becoming</w:t>
      </w:r>
      <w:r w:rsidRPr="00B650BE">
        <w:rPr>
          <w:rFonts w:ascii="Times New Roman" w:hAnsi="Times New Roman" w:cs="Times New Roman"/>
          <w:szCs w:val="24"/>
        </w:rPr>
        <w:t xml:space="preserve"> increasingly </w:t>
      </w:r>
      <w:r w:rsidR="00B650BE" w:rsidRPr="00B650BE">
        <w:rPr>
          <w:rFonts w:ascii="Times New Roman" w:hAnsi="Times New Roman" w:cs="Times New Roman"/>
          <w:szCs w:val="24"/>
        </w:rPr>
        <w:t>integrated</w:t>
      </w:r>
      <w:r w:rsidRPr="00B650BE">
        <w:rPr>
          <w:rFonts w:ascii="Times New Roman" w:hAnsi="Times New Roman" w:cs="Times New Roman"/>
          <w:szCs w:val="24"/>
        </w:rPr>
        <w:t xml:space="preserve"> into </w:t>
      </w:r>
      <w:r w:rsidR="00B650BE" w:rsidRPr="00B650BE">
        <w:rPr>
          <w:rFonts w:ascii="Times New Roman" w:hAnsi="Times New Roman" w:cs="Times New Roman"/>
          <w:szCs w:val="24"/>
        </w:rPr>
        <w:t>long-term</w:t>
      </w:r>
      <w:r w:rsidRPr="00B650BE">
        <w:rPr>
          <w:rFonts w:ascii="Times New Roman" w:hAnsi="Times New Roman" w:cs="Times New Roman"/>
          <w:szCs w:val="24"/>
        </w:rPr>
        <w:t xml:space="preserve"> business s</w:t>
      </w:r>
      <w:r w:rsidR="00B650BE">
        <w:rPr>
          <w:rFonts w:ascii="Times New Roman" w:hAnsi="Times New Roman" w:cs="Times New Roman"/>
          <w:szCs w:val="24"/>
        </w:rPr>
        <w:t>trategies and public relations plans.</w:t>
      </w:r>
      <w:r w:rsidRPr="00B650BE">
        <w:rPr>
          <w:rFonts w:ascii="Times New Roman" w:hAnsi="Times New Roman" w:cs="Times New Roman"/>
          <w:szCs w:val="24"/>
        </w:rPr>
        <w:t xml:space="preserve"> It is a sustainable way to manage risk</w:t>
      </w:r>
      <w:r w:rsidR="00B650BE">
        <w:rPr>
          <w:rFonts w:ascii="Times New Roman" w:hAnsi="Times New Roman" w:cs="Times New Roman"/>
          <w:szCs w:val="24"/>
        </w:rPr>
        <w:t xml:space="preserve"> and create new value</w:t>
      </w:r>
      <w:r w:rsidRPr="00B650BE">
        <w:rPr>
          <w:rFonts w:ascii="Times New Roman" w:hAnsi="Times New Roman" w:cs="Times New Roman"/>
          <w:szCs w:val="24"/>
        </w:rPr>
        <w:t xml:space="preserve">. According to a </w:t>
      </w:r>
      <w:r w:rsidRPr="00B650BE">
        <w:rPr>
          <w:rFonts w:ascii="Times New Roman" w:hAnsi="Times New Roman" w:cs="Times New Roman"/>
          <w:i/>
          <w:szCs w:val="24"/>
        </w:rPr>
        <w:t>Forbes</w:t>
      </w:r>
      <w:r w:rsidRPr="00B650BE">
        <w:rPr>
          <w:rFonts w:ascii="Times New Roman" w:hAnsi="Times New Roman" w:cs="Times New Roman"/>
          <w:szCs w:val="24"/>
        </w:rPr>
        <w:t xml:space="preserve"> article </w:t>
      </w:r>
      <w:r w:rsidRPr="00B650BE">
        <w:rPr>
          <w:rFonts w:ascii="Times New Roman" w:hAnsi="Times New Roman" w:cs="Times New Roman"/>
          <w:i/>
          <w:szCs w:val="24"/>
        </w:rPr>
        <w:t>The Value Quotient</w:t>
      </w:r>
      <w:r w:rsidRPr="00B650BE">
        <w:rPr>
          <w:rFonts w:ascii="Times New Roman" w:hAnsi="Times New Roman" w:cs="Times New Roman"/>
          <w:szCs w:val="24"/>
        </w:rPr>
        <w:t xml:space="preserve">, “Companies around the globe are finding that addressing </w:t>
      </w:r>
      <w:r w:rsidR="00B650BE" w:rsidRPr="00B650BE">
        <w:rPr>
          <w:rFonts w:ascii="Times New Roman" w:hAnsi="Times New Roman" w:cs="Times New Roman"/>
          <w:szCs w:val="24"/>
        </w:rPr>
        <w:t>societal</w:t>
      </w:r>
      <w:r w:rsidRPr="00B650BE">
        <w:rPr>
          <w:rFonts w:ascii="Times New Roman" w:hAnsi="Times New Roman" w:cs="Times New Roman"/>
          <w:szCs w:val="24"/>
        </w:rPr>
        <w:t xml:space="preserve"> issues such as protecting the environment or feeding the </w:t>
      </w:r>
      <w:r w:rsidR="00B650BE" w:rsidRPr="00B650BE">
        <w:rPr>
          <w:rFonts w:ascii="Times New Roman" w:hAnsi="Times New Roman" w:cs="Times New Roman"/>
          <w:szCs w:val="24"/>
        </w:rPr>
        <w:t>hungry</w:t>
      </w:r>
      <w:r w:rsidRPr="00B650BE">
        <w:rPr>
          <w:rFonts w:ascii="Times New Roman" w:hAnsi="Times New Roman" w:cs="Times New Roman"/>
          <w:szCs w:val="24"/>
        </w:rPr>
        <w:t xml:space="preserve"> can create significant business opportunities.” </w:t>
      </w:r>
    </w:p>
    <w:p w14:paraId="0D41BEBF" w14:textId="77777777" w:rsidR="003C0B72" w:rsidRPr="00B650BE" w:rsidRDefault="003C0B72" w:rsidP="00851A09">
      <w:pPr>
        <w:rPr>
          <w:rFonts w:ascii="Times New Roman" w:hAnsi="Times New Roman" w:cs="Times New Roman"/>
          <w:b/>
          <w:szCs w:val="24"/>
        </w:rPr>
      </w:pPr>
    </w:p>
    <w:p w14:paraId="65B41355" w14:textId="6771477B" w:rsidR="00B650BE" w:rsidRDefault="003C0B72" w:rsidP="00B650BE">
      <w:pPr>
        <w:ind w:firstLine="720"/>
        <w:rPr>
          <w:rFonts w:ascii="Times New Roman" w:hAnsi="Times New Roman" w:cs="Times New Roman"/>
          <w:szCs w:val="24"/>
        </w:rPr>
      </w:pPr>
      <w:r w:rsidRPr="00B650BE">
        <w:rPr>
          <w:rFonts w:ascii="Times New Roman" w:hAnsi="Times New Roman" w:cs="Times New Roman"/>
          <w:szCs w:val="24"/>
        </w:rPr>
        <w:t xml:space="preserve">Corporate Social </w:t>
      </w:r>
      <w:r w:rsidR="00B650BE" w:rsidRPr="00B650BE">
        <w:rPr>
          <w:rFonts w:ascii="Times New Roman" w:hAnsi="Times New Roman" w:cs="Times New Roman"/>
          <w:szCs w:val="24"/>
        </w:rPr>
        <w:t>Responsibility</w:t>
      </w:r>
      <w:r w:rsidRPr="00B650BE">
        <w:rPr>
          <w:rFonts w:ascii="Times New Roman" w:hAnsi="Times New Roman" w:cs="Times New Roman"/>
          <w:szCs w:val="24"/>
        </w:rPr>
        <w:t xml:space="preserve"> </w:t>
      </w:r>
      <w:r w:rsidR="003C5112">
        <w:rPr>
          <w:rFonts w:ascii="Times New Roman" w:hAnsi="Times New Roman" w:cs="Times New Roman"/>
          <w:szCs w:val="24"/>
        </w:rPr>
        <w:t>as defined by Swann as</w:t>
      </w:r>
      <w:r w:rsidRPr="00B650BE">
        <w:rPr>
          <w:rFonts w:ascii="Times New Roman" w:hAnsi="Times New Roman" w:cs="Times New Roman"/>
          <w:szCs w:val="24"/>
        </w:rPr>
        <w:t xml:space="preserve">, “A concept whereby companies integrate social and environmental concerns in their business operations and in their interaction with their stakeholders on a voluntary basis as they are increasingly aware that </w:t>
      </w:r>
      <w:r w:rsidR="00B650BE" w:rsidRPr="00B650BE">
        <w:rPr>
          <w:rFonts w:ascii="Times New Roman" w:hAnsi="Times New Roman" w:cs="Times New Roman"/>
          <w:szCs w:val="24"/>
        </w:rPr>
        <w:t>responsible</w:t>
      </w:r>
      <w:r w:rsidRPr="00B650BE">
        <w:rPr>
          <w:rFonts w:ascii="Times New Roman" w:hAnsi="Times New Roman" w:cs="Times New Roman"/>
          <w:szCs w:val="24"/>
        </w:rPr>
        <w:t xml:space="preserve"> behavior leads to sustainable business practices.”</w:t>
      </w:r>
    </w:p>
    <w:p w14:paraId="3A72CC8E" w14:textId="77777777" w:rsidR="00470DE5" w:rsidRDefault="00470DE5" w:rsidP="00B650BE">
      <w:pPr>
        <w:ind w:firstLine="720"/>
        <w:rPr>
          <w:rFonts w:ascii="Times New Roman" w:hAnsi="Times New Roman" w:cs="Times New Roman"/>
          <w:szCs w:val="24"/>
        </w:rPr>
      </w:pPr>
    </w:p>
    <w:p w14:paraId="611E47FD" w14:textId="29821882" w:rsidR="00470DE5" w:rsidRDefault="00470DE5" w:rsidP="00B650BE">
      <w:pPr>
        <w:ind w:firstLine="720"/>
        <w:rPr>
          <w:ins w:id="1" w:author="Journalism Ball State" w:date="2014-12-16T13:03:00Z"/>
          <w:rFonts w:ascii="Times New Roman" w:hAnsi="Times New Roman" w:cs="Times New Roman"/>
          <w:szCs w:val="24"/>
        </w:rPr>
      </w:pPr>
      <w:r>
        <w:rPr>
          <w:rFonts w:ascii="Times New Roman" w:hAnsi="Times New Roman" w:cs="Times New Roman"/>
          <w:szCs w:val="24"/>
        </w:rPr>
        <w:t xml:space="preserve">Corporate Social Responcibility and responcibility in general are emerging area in public relations. The phrase “corporate sustainably” is also used. </w:t>
      </w:r>
    </w:p>
    <w:p w14:paraId="16F4326A" w14:textId="313ED6FD" w:rsidR="003002E8" w:rsidRDefault="003002E8" w:rsidP="00B650BE">
      <w:pPr>
        <w:ind w:firstLine="720"/>
        <w:rPr>
          <w:rFonts w:ascii="Times New Roman" w:hAnsi="Times New Roman" w:cs="Times New Roman"/>
          <w:szCs w:val="24"/>
        </w:rPr>
      </w:pPr>
      <w:ins w:id="2" w:author="Journalism Ball State" w:date="2014-12-16T13:03:00Z">
        <w:r>
          <w:rPr>
            <w:rFonts w:ascii="Times New Roman" w:hAnsi="Times New Roman" w:cs="Times New Roman"/>
            <w:szCs w:val="24"/>
          </w:rPr>
          <w:t>This seems to me like a natural fit for CSR.</w:t>
        </w:r>
      </w:ins>
    </w:p>
    <w:p w14:paraId="38024F92" w14:textId="77777777" w:rsidR="003C0B72" w:rsidRPr="00B650BE" w:rsidRDefault="003C0B72" w:rsidP="00851A09">
      <w:pPr>
        <w:rPr>
          <w:rFonts w:ascii="Times New Roman" w:hAnsi="Times New Roman" w:cs="Times New Roman"/>
          <w:b/>
          <w:szCs w:val="24"/>
        </w:rPr>
      </w:pPr>
    </w:p>
    <w:p w14:paraId="4BB36689" w14:textId="77777777" w:rsidR="003C0B72" w:rsidRPr="00B650BE" w:rsidRDefault="003C0B72" w:rsidP="00851A09">
      <w:pPr>
        <w:rPr>
          <w:rFonts w:ascii="Times New Roman" w:hAnsi="Times New Roman" w:cs="Times New Roman"/>
          <w:b/>
          <w:szCs w:val="24"/>
        </w:rPr>
      </w:pPr>
    </w:p>
    <w:p w14:paraId="2F068D3D" w14:textId="7B1DD381" w:rsidR="00851A09" w:rsidRPr="00B650BE" w:rsidRDefault="00AD4577" w:rsidP="00851A09">
      <w:pPr>
        <w:rPr>
          <w:rFonts w:ascii="Times New Roman" w:hAnsi="Times New Roman" w:cs="Times New Roman"/>
          <w:b/>
          <w:szCs w:val="24"/>
        </w:rPr>
      </w:pPr>
      <w:r w:rsidRPr="00B650BE">
        <w:rPr>
          <w:rFonts w:ascii="Times New Roman" w:hAnsi="Times New Roman" w:cs="Times New Roman"/>
          <w:b/>
          <w:szCs w:val="24"/>
        </w:rPr>
        <w:t>Background</w:t>
      </w:r>
    </w:p>
    <w:p w14:paraId="4079CF71" w14:textId="77777777" w:rsidR="00AA5D2E" w:rsidRPr="00B650BE" w:rsidRDefault="00AA5D2E" w:rsidP="00851A09">
      <w:pPr>
        <w:rPr>
          <w:rFonts w:ascii="Times New Roman" w:hAnsi="Times New Roman" w:cs="Times New Roman"/>
          <w:szCs w:val="24"/>
        </w:rPr>
      </w:pPr>
    </w:p>
    <w:p w14:paraId="76406C5C" w14:textId="603A86EC" w:rsidR="008B0AB2" w:rsidRPr="00B650BE" w:rsidRDefault="008B0AB2" w:rsidP="0030202C">
      <w:pPr>
        <w:ind w:firstLine="720"/>
        <w:rPr>
          <w:rFonts w:ascii="Times New Roman" w:hAnsi="Times New Roman" w:cs="Times New Roman"/>
          <w:szCs w:val="24"/>
        </w:rPr>
      </w:pPr>
      <w:r w:rsidRPr="00B650BE">
        <w:rPr>
          <w:rFonts w:ascii="Times New Roman" w:hAnsi="Times New Roman" w:cs="Times New Roman"/>
          <w:szCs w:val="24"/>
        </w:rPr>
        <w:t>Dawn Brancheau, Sea World Trainer, died of blunt force trauma to the head, neck and torso</w:t>
      </w:r>
      <w:r w:rsidR="00C446FD">
        <w:rPr>
          <w:rFonts w:ascii="Times New Roman" w:hAnsi="Times New Roman" w:cs="Times New Roman"/>
          <w:szCs w:val="24"/>
        </w:rPr>
        <w:t xml:space="preserve"> on </w:t>
      </w:r>
      <w:proofErr w:type="spellStart"/>
      <w:r w:rsidR="00C446FD">
        <w:rPr>
          <w:rFonts w:ascii="Times New Roman" w:hAnsi="Times New Roman" w:cs="Times New Roman"/>
          <w:szCs w:val="24"/>
        </w:rPr>
        <w:t>Febuary</w:t>
      </w:r>
      <w:proofErr w:type="spellEnd"/>
      <w:r w:rsidR="00C446FD">
        <w:rPr>
          <w:rFonts w:ascii="Times New Roman" w:hAnsi="Times New Roman" w:cs="Times New Roman"/>
          <w:szCs w:val="24"/>
        </w:rPr>
        <w:t xml:space="preserve"> 24, 2010</w:t>
      </w:r>
      <w:r w:rsidRPr="00B650BE">
        <w:rPr>
          <w:rFonts w:ascii="Times New Roman" w:hAnsi="Times New Roman" w:cs="Times New Roman"/>
          <w:szCs w:val="24"/>
        </w:rPr>
        <w:t>. Tilikum, a Sea World orca</w:t>
      </w:r>
      <w:r w:rsidR="0030202C" w:rsidRPr="00B650BE">
        <w:rPr>
          <w:rFonts w:ascii="Times New Roman" w:hAnsi="Times New Roman" w:cs="Times New Roman"/>
          <w:szCs w:val="24"/>
        </w:rPr>
        <w:t>,</w:t>
      </w:r>
      <w:r w:rsidR="00C446FD">
        <w:rPr>
          <w:rFonts w:ascii="Times New Roman" w:hAnsi="Times New Roman" w:cs="Times New Roman"/>
          <w:szCs w:val="24"/>
        </w:rPr>
        <w:t xml:space="preserve"> bit</w:t>
      </w:r>
      <w:r w:rsidRPr="00B650BE">
        <w:rPr>
          <w:rFonts w:ascii="Times New Roman" w:hAnsi="Times New Roman" w:cs="Times New Roman"/>
          <w:szCs w:val="24"/>
        </w:rPr>
        <w:t xml:space="preserve"> Dawn pulling her into the pool and dragging</w:t>
      </w:r>
      <w:r w:rsidR="0030202C" w:rsidRPr="00B650BE">
        <w:rPr>
          <w:rFonts w:ascii="Times New Roman" w:hAnsi="Times New Roman" w:cs="Times New Roman"/>
          <w:szCs w:val="24"/>
        </w:rPr>
        <w:t xml:space="preserve"> her around underwater by her ponytail. The autopsy showed that on Dawn </w:t>
      </w:r>
      <w:r w:rsidR="00C446FD">
        <w:rPr>
          <w:rFonts w:ascii="Times New Roman" w:hAnsi="Times New Roman" w:cs="Times New Roman"/>
          <w:szCs w:val="24"/>
        </w:rPr>
        <w:t>drowned suffering</w:t>
      </w:r>
      <w:r w:rsidR="0030202C" w:rsidRPr="00B650BE">
        <w:rPr>
          <w:rFonts w:ascii="Times New Roman" w:hAnsi="Times New Roman" w:cs="Times New Roman"/>
          <w:szCs w:val="24"/>
        </w:rPr>
        <w:t xml:space="preserve"> a broken jaw, fractured vertebra and dislocation of her elbows and knees. </w:t>
      </w:r>
      <w:r w:rsidRPr="00B650BE">
        <w:rPr>
          <w:rFonts w:ascii="Times New Roman" w:hAnsi="Times New Roman" w:cs="Times New Roman"/>
          <w:szCs w:val="24"/>
        </w:rPr>
        <w:t xml:space="preserve"> </w:t>
      </w:r>
    </w:p>
    <w:p w14:paraId="683A8B90" w14:textId="77777777" w:rsidR="0030202C" w:rsidRPr="00B650BE" w:rsidRDefault="0030202C" w:rsidP="0030202C">
      <w:pPr>
        <w:ind w:firstLine="720"/>
        <w:rPr>
          <w:rFonts w:ascii="Times New Roman" w:hAnsi="Times New Roman" w:cs="Times New Roman"/>
          <w:szCs w:val="24"/>
        </w:rPr>
      </w:pPr>
    </w:p>
    <w:p w14:paraId="7207222C" w14:textId="242FB5B7" w:rsidR="00A155CB" w:rsidRPr="00B650BE" w:rsidRDefault="0030202C" w:rsidP="0030202C">
      <w:pPr>
        <w:ind w:firstLine="720"/>
        <w:rPr>
          <w:rFonts w:ascii="Times New Roman" w:hAnsi="Times New Roman" w:cs="Times New Roman"/>
          <w:szCs w:val="24"/>
        </w:rPr>
      </w:pPr>
      <w:r w:rsidRPr="00B650BE">
        <w:rPr>
          <w:rFonts w:ascii="Times New Roman" w:hAnsi="Times New Roman" w:cs="Times New Roman"/>
          <w:szCs w:val="24"/>
        </w:rPr>
        <w:t xml:space="preserve">This was not the first time that Sea World had an issue with </w:t>
      </w:r>
      <w:r w:rsidR="00B650BE" w:rsidRPr="00B650BE">
        <w:rPr>
          <w:rFonts w:ascii="Times New Roman" w:hAnsi="Times New Roman" w:cs="Times New Roman"/>
          <w:szCs w:val="24"/>
        </w:rPr>
        <w:t>its</w:t>
      </w:r>
      <w:r w:rsidR="00C446FD">
        <w:rPr>
          <w:rFonts w:ascii="Times New Roman" w:hAnsi="Times New Roman" w:cs="Times New Roman"/>
          <w:szCs w:val="24"/>
        </w:rPr>
        <w:t xml:space="preserve"> orcas </w:t>
      </w:r>
      <w:r w:rsidRPr="00B650BE">
        <w:rPr>
          <w:rFonts w:ascii="Times New Roman" w:hAnsi="Times New Roman" w:cs="Times New Roman"/>
          <w:szCs w:val="24"/>
        </w:rPr>
        <w:t xml:space="preserve">and human safety. </w:t>
      </w:r>
      <w:r w:rsidR="005E6091" w:rsidRPr="00B650BE">
        <w:rPr>
          <w:rFonts w:ascii="Times New Roman" w:hAnsi="Times New Roman" w:cs="Times New Roman"/>
          <w:szCs w:val="24"/>
        </w:rPr>
        <w:t>Tilikum killed a total of three people. In 1983</w:t>
      </w:r>
      <w:r w:rsidR="00C446FD">
        <w:rPr>
          <w:rFonts w:ascii="Times New Roman" w:hAnsi="Times New Roman" w:cs="Times New Roman"/>
          <w:szCs w:val="24"/>
        </w:rPr>
        <w:t>,</w:t>
      </w:r>
      <w:r w:rsidR="005E6091" w:rsidRPr="00B650BE">
        <w:rPr>
          <w:rFonts w:ascii="Times New Roman" w:hAnsi="Times New Roman" w:cs="Times New Roman"/>
          <w:szCs w:val="24"/>
        </w:rPr>
        <w:t xml:space="preserve"> Tilikum was</w:t>
      </w:r>
      <w:r w:rsidRPr="00B650BE">
        <w:rPr>
          <w:rFonts w:ascii="Times New Roman" w:hAnsi="Times New Roman" w:cs="Times New Roman"/>
          <w:szCs w:val="24"/>
        </w:rPr>
        <w:t xml:space="preserve"> two-year</w:t>
      </w:r>
      <w:r w:rsidR="005E6091" w:rsidRPr="00B650BE">
        <w:rPr>
          <w:rFonts w:ascii="Times New Roman" w:hAnsi="Times New Roman" w:cs="Times New Roman"/>
          <w:szCs w:val="24"/>
        </w:rPr>
        <w:t>s-old, he</w:t>
      </w:r>
      <w:r w:rsidRPr="00B650BE">
        <w:rPr>
          <w:rFonts w:ascii="Times New Roman" w:hAnsi="Times New Roman" w:cs="Times New Roman"/>
          <w:szCs w:val="24"/>
        </w:rPr>
        <w:t xml:space="preserve"> was captured off the coast of Iceland. In 1991</w:t>
      </w:r>
      <w:r w:rsidR="00C446FD">
        <w:rPr>
          <w:rFonts w:ascii="Times New Roman" w:hAnsi="Times New Roman" w:cs="Times New Roman"/>
          <w:szCs w:val="24"/>
        </w:rPr>
        <w:t>,</w:t>
      </w:r>
      <w:r w:rsidRPr="00B650BE">
        <w:rPr>
          <w:rFonts w:ascii="Times New Roman" w:hAnsi="Times New Roman" w:cs="Times New Roman"/>
          <w:szCs w:val="24"/>
        </w:rPr>
        <w:t xml:space="preserve"> before Sea World bought Tilikum, he killed part time trainer Keltie Byrne. In 1992</w:t>
      </w:r>
      <w:r w:rsidR="00C446FD">
        <w:rPr>
          <w:rFonts w:ascii="Times New Roman" w:hAnsi="Times New Roman" w:cs="Times New Roman"/>
          <w:szCs w:val="24"/>
        </w:rPr>
        <w:t>,</w:t>
      </w:r>
      <w:r w:rsidRPr="00B650BE">
        <w:rPr>
          <w:rFonts w:ascii="Times New Roman" w:hAnsi="Times New Roman" w:cs="Times New Roman"/>
          <w:szCs w:val="24"/>
        </w:rPr>
        <w:t xml:space="preserve"> Tilikum was sold to Sea World. In 1999 Daniel Dukes was found deceased and nude</w:t>
      </w:r>
      <w:ins w:id="3" w:author="Journalism Ball State" w:date="2014-12-16T13:04:00Z">
        <w:r w:rsidR="003002E8">
          <w:rPr>
            <w:rFonts w:ascii="Times New Roman" w:hAnsi="Times New Roman" w:cs="Times New Roman"/>
            <w:szCs w:val="24"/>
          </w:rPr>
          <w:t xml:space="preserve">  </w:t>
        </w:r>
      </w:ins>
      <w:ins w:id="4" w:author="Journalism Ball State" w:date="2014-12-16T13:05:00Z">
        <w:r w:rsidR="003002E8">
          <w:rPr>
            <w:rFonts w:ascii="Times New Roman" w:hAnsi="Times New Roman" w:cs="Times New Roman"/>
            <w:szCs w:val="24"/>
          </w:rPr>
          <w:t>(?? –crazy)</w:t>
        </w:r>
      </w:ins>
      <w:r w:rsidRPr="00B650BE">
        <w:rPr>
          <w:rFonts w:ascii="Times New Roman" w:hAnsi="Times New Roman" w:cs="Times New Roman"/>
          <w:szCs w:val="24"/>
        </w:rPr>
        <w:t xml:space="preserve"> on Tilikum’s back.</w:t>
      </w:r>
      <w:r w:rsidR="00A155CB" w:rsidRPr="00B650BE">
        <w:rPr>
          <w:rFonts w:ascii="Times New Roman" w:hAnsi="Times New Roman" w:cs="Times New Roman"/>
          <w:szCs w:val="24"/>
        </w:rPr>
        <w:t xml:space="preserve"> OSHA fined Sea World $75,000 for three safety violations</w:t>
      </w:r>
      <w:r w:rsidR="00C446FD">
        <w:rPr>
          <w:rFonts w:ascii="Times New Roman" w:hAnsi="Times New Roman" w:cs="Times New Roman"/>
          <w:szCs w:val="24"/>
        </w:rPr>
        <w:t xml:space="preserve"> related to Dawn’s death</w:t>
      </w:r>
      <w:r w:rsidR="00A155CB" w:rsidRPr="00B650BE">
        <w:rPr>
          <w:rFonts w:ascii="Times New Roman" w:hAnsi="Times New Roman" w:cs="Times New Roman"/>
          <w:szCs w:val="24"/>
        </w:rPr>
        <w:t xml:space="preserve">. </w:t>
      </w:r>
    </w:p>
    <w:p w14:paraId="01342742" w14:textId="77777777" w:rsidR="00A155CB" w:rsidRPr="00B650BE" w:rsidRDefault="00A155CB" w:rsidP="0030202C">
      <w:pPr>
        <w:ind w:firstLine="720"/>
        <w:rPr>
          <w:rFonts w:ascii="Times New Roman" w:hAnsi="Times New Roman" w:cs="Times New Roman"/>
          <w:szCs w:val="24"/>
        </w:rPr>
      </w:pPr>
    </w:p>
    <w:p w14:paraId="7770EA95" w14:textId="5281B5D7" w:rsidR="00A155CB" w:rsidRPr="00B650BE" w:rsidRDefault="00A155CB" w:rsidP="0030202C">
      <w:pPr>
        <w:ind w:firstLine="720"/>
        <w:rPr>
          <w:rFonts w:ascii="Times New Roman" w:hAnsi="Times New Roman" w:cs="Times New Roman"/>
          <w:szCs w:val="24"/>
        </w:rPr>
      </w:pPr>
      <w:r w:rsidRPr="00B650BE">
        <w:rPr>
          <w:rFonts w:ascii="Times New Roman" w:hAnsi="Times New Roman" w:cs="Times New Roman"/>
          <w:szCs w:val="24"/>
        </w:rPr>
        <w:t xml:space="preserve">In 2013 an expose documentary, </w:t>
      </w:r>
      <w:r w:rsidRPr="00B650BE">
        <w:rPr>
          <w:rFonts w:ascii="Times New Roman" w:hAnsi="Times New Roman" w:cs="Times New Roman"/>
          <w:i/>
          <w:szCs w:val="24"/>
        </w:rPr>
        <w:t>Blackfish</w:t>
      </w:r>
      <w:r w:rsidRPr="00B650BE">
        <w:rPr>
          <w:rFonts w:ascii="Times New Roman" w:hAnsi="Times New Roman" w:cs="Times New Roman"/>
          <w:szCs w:val="24"/>
        </w:rPr>
        <w:t xml:space="preserve">, was released at Sun Dance </w:t>
      </w:r>
      <w:r w:rsidR="00C446FD">
        <w:rPr>
          <w:rFonts w:ascii="Times New Roman" w:hAnsi="Times New Roman" w:cs="Times New Roman"/>
          <w:szCs w:val="24"/>
        </w:rPr>
        <w:t>film festival. It was released six</w:t>
      </w:r>
      <w:r w:rsidRPr="00B650BE">
        <w:rPr>
          <w:rFonts w:ascii="Times New Roman" w:hAnsi="Times New Roman" w:cs="Times New Roman"/>
          <w:szCs w:val="24"/>
        </w:rPr>
        <w:t xml:space="preserve"> months later in the United States airing on CNN and then BBC. That year </w:t>
      </w:r>
      <w:proofErr w:type="gramStart"/>
      <w:r w:rsidRPr="00B650BE">
        <w:rPr>
          <w:rFonts w:ascii="Times New Roman" w:hAnsi="Times New Roman" w:cs="Times New Roman"/>
          <w:szCs w:val="24"/>
        </w:rPr>
        <w:t xml:space="preserve">the Sea World float in the </w:t>
      </w:r>
      <w:r w:rsidR="00C446FD">
        <w:rPr>
          <w:rFonts w:ascii="Times New Roman" w:hAnsi="Times New Roman" w:cs="Times New Roman"/>
          <w:szCs w:val="24"/>
        </w:rPr>
        <w:t xml:space="preserve">Macy’s </w:t>
      </w:r>
      <w:r w:rsidRPr="00B650BE">
        <w:rPr>
          <w:rFonts w:ascii="Times New Roman" w:hAnsi="Times New Roman" w:cs="Times New Roman"/>
          <w:szCs w:val="24"/>
        </w:rPr>
        <w:t>Thanksgiving Day parade was protested by a 12-year-old</w:t>
      </w:r>
      <w:proofErr w:type="gramEnd"/>
      <w:r w:rsidRPr="00B650BE">
        <w:rPr>
          <w:rFonts w:ascii="Times New Roman" w:hAnsi="Times New Roman" w:cs="Times New Roman"/>
          <w:szCs w:val="24"/>
        </w:rPr>
        <w:t>.</w:t>
      </w:r>
      <w:ins w:id="5" w:author="Journalism Ball State" w:date="2014-12-16T13:05:00Z">
        <w:r w:rsidR="003002E8">
          <w:rPr>
            <w:rFonts w:ascii="Times New Roman" w:hAnsi="Times New Roman" w:cs="Times New Roman"/>
            <w:szCs w:val="24"/>
          </w:rPr>
          <w:t xml:space="preserve"> Seems odd – only one.</w:t>
        </w:r>
      </w:ins>
    </w:p>
    <w:p w14:paraId="70FE9EF8" w14:textId="77777777" w:rsidR="00A155CB" w:rsidRPr="00B650BE" w:rsidRDefault="00A155CB" w:rsidP="0030202C">
      <w:pPr>
        <w:ind w:firstLine="720"/>
        <w:rPr>
          <w:rFonts w:ascii="Times New Roman" w:hAnsi="Times New Roman" w:cs="Times New Roman"/>
          <w:szCs w:val="24"/>
        </w:rPr>
      </w:pPr>
    </w:p>
    <w:p w14:paraId="37C69F0F" w14:textId="18BC9655" w:rsidR="00EC3FE4" w:rsidRPr="00B650BE" w:rsidRDefault="00C446FD" w:rsidP="0030202C">
      <w:pPr>
        <w:ind w:firstLine="720"/>
        <w:rPr>
          <w:rFonts w:ascii="Times New Roman" w:hAnsi="Times New Roman" w:cs="Times New Roman"/>
          <w:szCs w:val="24"/>
        </w:rPr>
      </w:pPr>
      <w:r>
        <w:rPr>
          <w:rFonts w:ascii="Times New Roman" w:hAnsi="Times New Roman" w:cs="Times New Roman"/>
          <w:szCs w:val="24"/>
        </w:rPr>
        <w:t xml:space="preserve">Sea World reported that </w:t>
      </w:r>
      <w:r w:rsidR="00A155CB" w:rsidRPr="00B650BE">
        <w:rPr>
          <w:rFonts w:ascii="Times New Roman" w:hAnsi="Times New Roman" w:cs="Times New Roman"/>
          <w:szCs w:val="24"/>
        </w:rPr>
        <w:t xml:space="preserve">The Shamu Show </w:t>
      </w:r>
      <w:r>
        <w:rPr>
          <w:rFonts w:ascii="Times New Roman" w:hAnsi="Times New Roman" w:cs="Times New Roman"/>
          <w:szCs w:val="24"/>
        </w:rPr>
        <w:t xml:space="preserve">suspended </w:t>
      </w:r>
      <w:r w:rsidR="00A155CB" w:rsidRPr="00B650BE">
        <w:rPr>
          <w:rFonts w:ascii="Times New Roman" w:hAnsi="Times New Roman" w:cs="Times New Roman"/>
          <w:szCs w:val="24"/>
        </w:rPr>
        <w:t xml:space="preserve">due to needed repairs. Bob Barker, Willie Nelson, Joan Jett, Martina McBride, Cheap Trick, Red Speedwagon, and Trisha Yearwood all took steps to protest and </w:t>
      </w:r>
      <w:r w:rsidR="00EC3FE4" w:rsidRPr="00B650BE">
        <w:rPr>
          <w:rFonts w:ascii="Times New Roman" w:hAnsi="Times New Roman" w:cs="Times New Roman"/>
          <w:szCs w:val="24"/>
        </w:rPr>
        <w:t>speak out against Sea World</w:t>
      </w:r>
      <w:r>
        <w:rPr>
          <w:rFonts w:ascii="Times New Roman" w:hAnsi="Times New Roman" w:cs="Times New Roman"/>
          <w:szCs w:val="24"/>
        </w:rPr>
        <w:t>. Many of them pulled out of a</w:t>
      </w:r>
      <w:r w:rsidR="00EC3FE4" w:rsidRPr="00B650BE">
        <w:rPr>
          <w:rFonts w:ascii="Times New Roman" w:hAnsi="Times New Roman" w:cs="Times New Roman"/>
          <w:szCs w:val="24"/>
        </w:rPr>
        <w:t xml:space="preserve"> Sea World concert. </w:t>
      </w:r>
    </w:p>
    <w:p w14:paraId="3E2C82B5" w14:textId="77777777" w:rsidR="00EC3FE4" w:rsidRPr="00B650BE" w:rsidRDefault="00EC3FE4" w:rsidP="0030202C">
      <w:pPr>
        <w:ind w:firstLine="720"/>
        <w:rPr>
          <w:rFonts w:ascii="Times New Roman" w:hAnsi="Times New Roman" w:cs="Times New Roman"/>
          <w:szCs w:val="24"/>
        </w:rPr>
      </w:pPr>
    </w:p>
    <w:p w14:paraId="6F7FB554" w14:textId="16345BA5" w:rsidR="00EC3FE4" w:rsidRPr="00B650BE" w:rsidRDefault="00EC3FE4" w:rsidP="0030202C">
      <w:pPr>
        <w:ind w:firstLine="720"/>
        <w:rPr>
          <w:rFonts w:ascii="Times New Roman" w:hAnsi="Times New Roman" w:cs="Times New Roman"/>
          <w:szCs w:val="24"/>
        </w:rPr>
      </w:pPr>
      <w:r w:rsidRPr="00B650BE">
        <w:rPr>
          <w:rFonts w:ascii="Times New Roman" w:hAnsi="Times New Roman" w:cs="Times New Roman"/>
          <w:szCs w:val="24"/>
        </w:rPr>
        <w:t>In December</w:t>
      </w:r>
      <w:r w:rsidR="00C446FD">
        <w:rPr>
          <w:rFonts w:ascii="Times New Roman" w:hAnsi="Times New Roman" w:cs="Times New Roman"/>
          <w:szCs w:val="24"/>
        </w:rPr>
        <w:t xml:space="preserve"> of 2013</w:t>
      </w:r>
      <w:r w:rsidR="006A3685">
        <w:rPr>
          <w:rFonts w:ascii="Times New Roman" w:hAnsi="Times New Roman" w:cs="Times New Roman"/>
          <w:szCs w:val="24"/>
        </w:rPr>
        <w:t>,</w:t>
      </w:r>
      <w:r w:rsidR="00C446FD">
        <w:rPr>
          <w:rFonts w:ascii="Times New Roman" w:hAnsi="Times New Roman" w:cs="Times New Roman"/>
          <w:szCs w:val="24"/>
        </w:rPr>
        <w:t xml:space="preserve"> Sea World claimed that </w:t>
      </w:r>
      <w:proofErr w:type="gramStart"/>
      <w:r w:rsidR="00C446FD">
        <w:rPr>
          <w:rFonts w:ascii="Times New Roman" w:hAnsi="Times New Roman" w:cs="Times New Roman"/>
          <w:szCs w:val="24"/>
        </w:rPr>
        <w:t>the stock was</w:t>
      </w:r>
      <w:r w:rsidRPr="00B650BE">
        <w:rPr>
          <w:rFonts w:ascii="Times New Roman" w:hAnsi="Times New Roman" w:cs="Times New Roman"/>
          <w:szCs w:val="24"/>
        </w:rPr>
        <w:t xml:space="preserve"> not affected by Blackfish</w:t>
      </w:r>
      <w:proofErr w:type="gramEnd"/>
      <w:r w:rsidRPr="00B650BE">
        <w:rPr>
          <w:rFonts w:ascii="Times New Roman" w:hAnsi="Times New Roman" w:cs="Times New Roman"/>
          <w:szCs w:val="24"/>
        </w:rPr>
        <w:t xml:space="preserve">, the stock line graph shows otherwise. Sea </w:t>
      </w:r>
      <w:r w:rsidR="00C446FD">
        <w:rPr>
          <w:rFonts w:ascii="Times New Roman" w:hAnsi="Times New Roman" w:cs="Times New Roman"/>
          <w:szCs w:val="24"/>
        </w:rPr>
        <w:t>World also stated that</w:t>
      </w:r>
      <w:r w:rsidRPr="00B650BE">
        <w:rPr>
          <w:rFonts w:ascii="Times New Roman" w:hAnsi="Times New Roman" w:cs="Times New Roman"/>
          <w:szCs w:val="24"/>
        </w:rPr>
        <w:t xml:space="preserve"> Blackfish is a “Coordinated campaign of digital harassment.” Then launches a Groupon program offering tickets at a 40 percent discount. </w:t>
      </w:r>
      <w:r w:rsidR="006A3685">
        <w:rPr>
          <w:rFonts w:ascii="Times New Roman" w:hAnsi="Times New Roman" w:cs="Times New Roman"/>
          <w:szCs w:val="24"/>
        </w:rPr>
        <w:t xml:space="preserve">The movie, </w:t>
      </w:r>
      <w:r w:rsidRPr="00B650BE">
        <w:rPr>
          <w:rFonts w:ascii="Times New Roman" w:hAnsi="Times New Roman" w:cs="Times New Roman"/>
          <w:szCs w:val="24"/>
        </w:rPr>
        <w:t>Anchorman 2</w:t>
      </w:r>
      <w:r w:rsidR="00C446FD">
        <w:rPr>
          <w:rFonts w:ascii="Times New Roman" w:hAnsi="Times New Roman" w:cs="Times New Roman"/>
          <w:szCs w:val="24"/>
        </w:rPr>
        <w:t>,</w:t>
      </w:r>
      <w:r w:rsidRPr="00B650BE">
        <w:rPr>
          <w:rFonts w:ascii="Times New Roman" w:hAnsi="Times New Roman" w:cs="Times New Roman"/>
          <w:szCs w:val="24"/>
        </w:rPr>
        <w:t xml:space="preserve"> is released and depicts main character, Ron Burgundy, as an alcoholic working at Sea World “at rock bottom.”</w:t>
      </w:r>
    </w:p>
    <w:p w14:paraId="1F47980A" w14:textId="77777777" w:rsidR="00EC3FE4" w:rsidRPr="00B650BE" w:rsidRDefault="00EC3FE4" w:rsidP="0030202C">
      <w:pPr>
        <w:ind w:firstLine="720"/>
        <w:rPr>
          <w:rFonts w:ascii="Times New Roman" w:hAnsi="Times New Roman" w:cs="Times New Roman"/>
          <w:szCs w:val="24"/>
        </w:rPr>
      </w:pPr>
    </w:p>
    <w:p w14:paraId="29090F8C" w14:textId="5529E8AC" w:rsidR="0030202C" w:rsidRPr="00B650BE" w:rsidRDefault="00EC3FE4" w:rsidP="0030202C">
      <w:pPr>
        <w:ind w:firstLine="720"/>
        <w:rPr>
          <w:rFonts w:ascii="Times New Roman" w:hAnsi="Times New Roman" w:cs="Times New Roman"/>
          <w:szCs w:val="24"/>
        </w:rPr>
      </w:pPr>
      <w:r w:rsidRPr="00B650BE">
        <w:rPr>
          <w:rFonts w:ascii="Times New Roman" w:hAnsi="Times New Roman" w:cs="Times New Roman"/>
          <w:szCs w:val="24"/>
        </w:rPr>
        <w:t>Sea World launches “Shamu</w:t>
      </w:r>
      <w:r w:rsidR="006A3685">
        <w:rPr>
          <w:rFonts w:ascii="Times New Roman" w:hAnsi="Times New Roman" w:cs="Times New Roman"/>
          <w:szCs w:val="24"/>
        </w:rPr>
        <w:t xml:space="preserve"> Up Close” to fill the void of “T</w:t>
      </w:r>
      <w:r w:rsidRPr="00B650BE">
        <w:rPr>
          <w:rFonts w:ascii="Times New Roman" w:hAnsi="Times New Roman" w:cs="Times New Roman"/>
          <w:szCs w:val="24"/>
        </w:rPr>
        <w:t>he Shamu Show</w:t>
      </w:r>
      <w:r w:rsidR="006A3685">
        <w:rPr>
          <w:rFonts w:ascii="Times New Roman" w:hAnsi="Times New Roman" w:cs="Times New Roman"/>
          <w:szCs w:val="24"/>
        </w:rPr>
        <w:t>”. “</w:t>
      </w:r>
      <w:proofErr w:type="spellStart"/>
      <w:r w:rsidR="006A3685">
        <w:rPr>
          <w:rFonts w:ascii="Times New Roman" w:hAnsi="Times New Roman" w:cs="Times New Roman"/>
          <w:szCs w:val="24"/>
        </w:rPr>
        <w:t>Shamu</w:t>
      </w:r>
      <w:proofErr w:type="spellEnd"/>
      <w:r w:rsidR="006A3685">
        <w:rPr>
          <w:rFonts w:ascii="Times New Roman" w:hAnsi="Times New Roman" w:cs="Times New Roman"/>
          <w:szCs w:val="24"/>
        </w:rPr>
        <w:t xml:space="preserve"> Close Up”</w:t>
      </w:r>
      <w:r w:rsidRPr="00B650BE">
        <w:rPr>
          <w:rFonts w:ascii="Times New Roman" w:hAnsi="Times New Roman" w:cs="Times New Roman"/>
          <w:szCs w:val="24"/>
        </w:rPr>
        <w:t xml:space="preserve"> focuses on </w:t>
      </w:r>
      <w:r w:rsidR="00B650BE" w:rsidRPr="00B650BE">
        <w:rPr>
          <w:rFonts w:ascii="Times New Roman" w:hAnsi="Times New Roman" w:cs="Times New Roman"/>
          <w:szCs w:val="24"/>
        </w:rPr>
        <w:t>whale’s</w:t>
      </w:r>
      <w:r w:rsidRPr="00B650BE">
        <w:rPr>
          <w:rFonts w:ascii="Times New Roman" w:hAnsi="Times New Roman" w:cs="Times New Roman"/>
          <w:szCs w:val="24"/>
        </w:rPr>
        <w:t xml:space="preserve"> relationship with trainers. </w:t>
      </w:r>
      <w:r w:rsidR="00A155CB" w:rsidRPr="00B650BE">
        <w:rPr>
          <w:rFonts w:ascii="Times New Roman" w:hAnsi="Times New Roman" w:cs="Times New Roman"/>
          <w:szCs w:val="24"/>
        </w:rPr>
        <w:t xml:space="preserve"> </w:t>
      </w:r>
      <w:proofErr w:type="gramStart"/>
      <w:ins w:id="6" w:author="Journalism Ball State" w:date="2014-12-16T13:06:00Z">
        <w:r w:rsidR="003002E8">
          <w:rPr>
            <w:rFonts w:ascii="Times New Roman" w:hAnsi="Times New Roman" w:cs="Times New Roman"/>
            <w:szCs w:val="24"/>
          </w:rPr>
          <w:t>Timeline for this?</w:t>
        </w:r>
      </w:ins>
      <w:proofErr w:type="gramEnd"/>
    </w:p>
    <w:p w14:paraId="2089E9D4" w14:textId="77777777" w:rsidR="008B0AB2" w:rsidRPr="00B650BE" w:rsidRDefault="008B0AB2" w:rsidP="00851A09">
      <w:pPr>
        <w:rPr>
          <w:rFonts w:ascii="Times New Roman" w:hAnsi="Times New Roman" w:cs="Times New Roman"/>
          <w:szCs w:val="24"/>
        </w:rPr>
      </w:pPr>
    </w:p>
    <w:p w14:paraId="4133777E" w14:textId="77777777" w:rsidR="00E07A29" w:rsidRPr="00B650BE" w:rsidRDefault="00E07A29" w:rsidP="00851A09">
      <w:pPr>
        <w:rPr>
          <w:rFonts w:ascii="Times New Roman" w:hAnsi="Times New Roman" w:cs="Times New Roman"/>
          <w:szCs w:val="24"/>
        </w:rPr>
      </w:pPr>
    </w:p>
    <w:p w14:paraId="6E7BED9E" w14:textId="09D876E8" w:rsidR="00E07A29" w:rsidRPr="00B650BE" w:rsidRDefault="003C0B72" w:rsidP="00851A09">
      <w:pPr>
        <w:rPr>
          <w:rFonts w:ascii="Times New Roman" w:hAnsi="Times New Roman" w:cs="Times New Roman"/>
          <w:b/>
          <w:szCs w:val="24"/>
        </w:rPr>
      </w:pPr>
      <w:r w:rsidRPr="00B650BE">
        <w:rPr>
          <w:rFonts w:ascii="Times New Roman" w:hAnsi="Times New Roman" w:cs="Times New Roman"/>
          <w:b/>
          <w:szCs w:val="24"/>
        </w:rPr>
        <w:t>Research</w:t>
      </w:r>
      <w:r w:rsidR="00B650BE" w:rsidRPr="00B650BE">
        <w:rPr>
          <w:rFonts w:ascii="Times New Roman" w:hAnsi="Times New Roman" w:cs="Times New Roman"/>
          <w:b/>
          <w:szCs w:val="24"/>
        </w:rPr>
        <w:t xml:space="preserve"> on Sea World</w:t>
      </w:r>
    </w:p>
    <w:p w14:paraId="44E86FFD" w14:textId="77777777" w:rsidR="006E321D" w:rsidRPr="00B650BE" w:rsidRDefault="006E321D" w:rsidP="00851A09">
      <w:pPr>
        <w:rPr>
          <w:rFonts w:ascii="Times New Roman" w:hAnsi="Times New Roman" w:cs="Times New Roman"/>
          <w:b/>
          <w:szCs w:val="24"/>
        </w:rPr>
      </w:pPr>
    </w:p>
    <w:p w14:paraId="2357C63A" w14:textId="316A1E92" w:rsidR="00E07A29" w:rsidRPr="00B650BE" w:rsidRDefault="005E6091" w:rsidP="00B650BE">
      <w:pPr>
        <w:ind w:firstLine="720"/>
        <w:rPr>
          <w:rFonts w:ascii="Times New Roman" w:hAnsi="Times New Roman" w:cs="Times New Roman"/>
          <w:szCs w:val="24"/>
        </w:rPr>
      </w:pPr>
      <w:r w:rsidRPr="00B650BE">
        <w:rPr>
          <w:rFonts w:ascii="Times New Roman" w:hAnsi="Times New Roman" w:cs="Times New Roman"/>
          <w:szCs w:val="24"/>
        </w:rPr>
        <w:t xml:space="preserve">Sea </w:t>
      </w:r>
      <w:r w:rsidR="00B650BE" w:rsidRPr="00B650BE">
        <w:rPr>
          <w:rFonts w:ascii="Times New Roman" w:hAnsi="Times New Roman" w:cs="Times New Roman"/>
          <w:szCs w:val="24"/>
        </w:rPr>
        <w:t>World has</w:t>
      </w:r>
      <w:r w:rsidR="00423D7C" w:rsidRPr="00B650BE">
        <w:rPr>
          <w:rFonts w:ascii="Times New Roman" w:hAnsi="Times New Roman" w:cs="Times New Roman"/>
          <w:szCs w:val="24"/>
        </w:rPr>
        <w:t xml:space="preserve"> </w:t>
      </w:r>
      <w:del w:id="7" w:author="Journalism Ball State" w:date="2014-12-16T13:07:00Z">
        <w:r w:rsidR="00423D7C" w:rsidRPr="00B650BE" w:rsidDel="003002E8">
          <w:rPr>
            <w:rFonts w:ascii="Times New Roman" w:hAnsi="Times New Roman" w:cs="Times New Roman"/>
            <w:szCs w:val="24"/>
          </w:rPr>
          <w:delText xml:space="preserve">over </w:delText>
        </w:r>
      </w:del>
      <w:ins w:id="8" w:author="Journalism Ball State" w:date="2014-12-16T13:07:00Z">
        <w:r w:rsidR="003002E8">
          <w:rPr>
            <w:rFonts w:ascii="Times New Roman" w:hAnsi="Times New Roman" w:cs="Times New Roman"/>
            <w:szCs w:val="24"/>
          </w:rPr>
          <w:t>more than</w:t>
        </w:r>
        <w:r w:rsidR="003002E8" w:rsidRPr="00B650BE">
          <w:rPr>
            <w:rFonts w:ascii="Times New Roman" w:hAnsi="Times New Roman" w:cs="Times New Roman"/>
            <w:szCs w:val="24"/>
          </w:rPr>
          <w:t xml:space="preserve"> </w:t>
        </w:r>
      </w:ins>
      <w:r w:rsidR="00423D7C" w:rsidRPr="00B650BE">
        <w:rPr>
          <w:rFonts w:ascii="Times New Roman" w:hAnsi="Times New Roman" w:cs="Times New Roman"/>
          <w:szCs w:val="24"/>
        </w:rPr>
        <w:t>11 m</w:t>
      </w:r>
      <w:r w:rsidR="006A3685">
        <w:rPr>
          <w:rFonts w:ascii="Times New Roman" w:hAnsi="Times New Roman" w:cs="Times New Roman"/>
          <w:szCs w:val="24"/>
        </w:rPr>
        <w:t>illion visitors each year at it</w:t>
      </w:r>
      <w:r w:rsidR="00423D7C" w:rsidRPr="00B650BE">
        <w:rPr>
          <w:rFonts w:ascii="Times New Roman" w:hAnsi="Times New Roman" w:cs="Times New Roman"/>
          <w:szCs w:val="24"/>
        </w:rPr>
        <w:t xml:space="preserve">s </w:t>
      </w:r>
      <w:r w:rsidRPr="00B650BE">
        <w:rPr>
          <w:rFonts w:ascii="Times New Roman" w:hAnsi="Times New Roman" w:cs="Times New Roman"/>
          <w:szCs w:val="24"/>
        </w:rPr>
        <w:t xml:space="preserve">three parks in the United States in San Diego, San </w:t>
      </w:r>
      <w:r w:rsidR="00B650BE" w:rsidRPr="00B650BE">
        <w:rPr>
          <w:rFonts w:ascii="Times New Roman" w:hAnsi="Times New Roman" w:cs="Times New Roman"/>
          <w:szCs w:val="24"/>
        </w:rPr>
        <w:t>Antonio</w:t>
      </w:r>
      <w:r w:rsidRPr="00B650BE">
        <w:rPr>
          <w:rFonts w:ascii="Times New Roman" w:hAnsi="Times New Roman" w:cs="Times New Roman"/>
          <w:szCs w:val="24"/>
        </w:rPr>
        <w:t xml:space="preserve"> and Orlando. They have announced plans to open a fourth location in the Middle East. </w:t>
      </w:r>
      <w:r w:rsidR="006A3685">
        <w:rPr>
          <w:rFonts w:ascii="Times New Roman" w:hAnsi="Times New Roman" w:cs="Times New Roman"/>
          <w:szCs w:val="24"/>
        </w:rPr>
        <w:t>Originally Sea World</w:t>
      </w:r>
      <w:r w:rsidR="006E321D" w:rsidRPr="00B650BE">
        <w:rPr>
          <w:rFonts w:ascii="Times New Roman" w:hAnsi="Times New Roman" w:cs="Times New Roman"/>
          <w:szCs w:val="24"/>
        </w:rPr>
        <w:t xml:space="preserve"> was owned by Busch Entertainment Corporation then sold to Blacks</w:t>
      </w:r>
      <w:r w:rsidR="006A3685">
        <w:rPr>
          <w:rFonts w:ascii="Times New Roman" w:hAnsi="Times New Roman" w:cs="Times New Roman"/>
          <w:szCs w:val="24"/>
        </w:rPr>
        <w:t>tone Group in 2009. Sea World</w:t>
      </w:r>
      <w:r w:rsidR="006E321D" w:rsidRPr="00B650BE">
        <w:rPr>
          <w:rFonts w:ascii="Times New Roman" w:hAnsi="Times New Roman" w:cs="Times New Roman"/>
          <w:szCs w:val="24"/>
        </w:rPr>
        <w:t xml:space="preserve"> went public on April 19, 2013</w:t>
      </w:r>
      <w:r w:rsidR="00F56F5D" w:rsidRPr="00B650BE">
        <w:rPr>
          <w:rFonts w:ascii="Times New Roman" w:hAnsi="Times New Roman" w:cs="Times New Roman"/>
          <w:szCs w:val="24"/>
        </w:rPr>
        <w:t xml:space="preserve">. 19.9 million shares were sold at $27 each. </w:t>
      </w:r>
      <w:r w:rsidRPr="00B650BE">
        <w:rPr>
          <w:rFonts w:ascii="Times New Roman" w:hAnsi="Times New Roman" w:cs="Times New Roman"/>
          <w:szCs w:val="24"/>
        </w:rPr>
        <w:t xml:space="preserve">  </w:t>
      </w:r>
      <w:ins w:id="9" w:author="Journalism Ball State" w:date="2014-12-16T13:07:00Z">
        <w:r w:rsidR="003002E8">
          <w:rPr>
            <w:rFonts w:ascii="Times New Roman" w:hAnsi="Times New Roman" w:cs="Times New Roman"/>
            <w:szCs w:val="24"/>
          </w:rPr>
          <w:t xml:space="preserve">What happened to the offering – up, down </w:t>
        </w:r>
        <w:proofErr w:type="gramStart"/>
        <w:r w:rsidR="003002E8">
          <w:rPr>
            <w:rFonts w:ascii="Times New Roman" w:hAnsi="Times New Roman" w:cs="Times New Roman"/>
            <w:szCs w:val="24"/>
          </w:rPr>
          <w:t>etc.</w:t>
        </w:r>
      </w:ins>
      <w:proofErr w:type="gramEnd"/>
    </w:p>
    <w:p w14:paraId="08839687" w14:textId="77777777" w:rsidR="00B32BC3" w:rsidRPr="00B650BE" w:rsidRDefault="00B32BC3" w:rsidP="00851A09">
      <w:pPr>
        <w:rPr>
          <w:rFonts w:ascii="Times New Roman" w:hAnsi="Times New Roman" w:cs="Times New Roman"/>
          <w:szCs w:val="24"/>
        </w:rPr>
      </w:pPr>
    </w:p>
    <w:p w14:paraId="22FB6FFE" w14:textId="249D8C63" w:rsidR="00AA5D2E" w:rsidRPr="00B650BE" w:rsidRDefault="00B32BC3" w:rsidP="00B650BE">
      <w:pPr>
        <w:ind w:firstLine="720"/>
        <w:rPr>
          <w:rFonts w:ascii="Times New Roman" w:hAnsi="Times New Roman" w:cs="Times New Roman"/>
          <w:szCs w:val="24"/>
          <w:lang w:eastAsia="en-US"/>
        </w:rPr>
      </w:pPr>
      <w:r>
        <w:rPr>
          <w:rFonts w:ascii="Times New Roman" w:hAnsi="Times New Roman" w:cs="Times New Roman"/>
          <w:szCs w:val="24"/>
        </w:rPr>
        <w:t xml:space="preserve">Sea World is part of Sea World Parks and Entertainment, which has 11 theme parks, 23 million yearly guests and 23,000 employees. </w:t>
      </w:r>
      <w:r w:rsidR="00F56F5D" w:rsidRPr="00B650BE">
        <w:rPr>
          <w:rFonts w:ascii="Times New Roman" w:hAnsi="Times New Roman" w:cs="Times New Roman"/>
          <w:szCs w:val="24"/>
        </w:rPr>
        <w:t>As of this writing Sea World</w:t>
      </w:r>
      <w:r>
        <w:rPr>
          <w:rFonts w:ascii="Times New Roman" w:hAnsi="Times New Roman" w:cs="Times New Roman"/>
          <w:szCs w:val="24"/>
        </w:rPr>
        <w:t xml:space="preserve"> Parks and Entertainment</w:t>
      </w:r>
      <w:r w:rsidR="00F56F5D" w:rsidRPr="00B650BE">
        <w:rPr>
          <w:rFonts w:ascii="Times New Roman" w:hAnsi="Times New Roman" w:cs="Times New Roman"/>
          <w:szCs w:val="24"/>
        </w:rPr>
        <w:t xml:space="preserve"> is t</w:t>
      </w:r>
      <w:r w:rsidR="00475BB1" w:rsidRPr="00B650BE">
        <w:rPr>
          <w:rFonts w:ascii="Times New Roman" w:hAnsi="Times New Roman" w:cs="Times New Roman"/>
          <w:szCs w:val="24"/>
        </w:rPr>
        <w:t xml:space="preserve">rading on the NYSE under </w:t>
      </w:r>
      <w:r w:rsidR="00AD4577" w:rsidRPr="00B650BE">
        <w:rPr>
          <w:rFonts w:ascii="Times New Roman" w:hAnsi="Times New Roman" w:cs="Times New Roman"/>
          <w:szCs w:val="24"/>
        </w:rPr>
        <w:t xml:space="preserve">SEAS 17.07 </w:t>
      </w:r>
      <w:r w:rsidR="006A3685">
        <w:rPr>
          <w:rFonts w:ascii="Times New Roman" w:hAnsi="Times New Roman" w:cs="Times New Roman"/>
          <w:szCs w:val="24"/>
        </w:rPr>
        <w:t>per share for a total of 1.480 b</w:t>
      </w:r>
      <w:r w:rsidR="00AD4577" w:rsidRPr="00B650BE">
        <w:rPr>
          <w:rFonts w:ascii="Times New Roman" w:hAnsi="Times New Roman" w:cs="Times New Roman"/>
          <w:szCs w:val="24"/>
        </w:rPr>
        <w:t>illion</w:t>
      </w:r>
      <w:r w:rsidR="00F56F5D" w:rsidRPr="00B650BE">
        <w:rPr>
          <w:rFonts w:ascii="Times New Roman" w:hAnsi="Times New Roman" w:cs="Times New Roman"/>
          <w:szCs w:val="24"/>
        </w:rPr>
        <w:t xml:space="preserve">. </w:t>
      </w:r>
      <w:r w:rsidR="00AA5D2E" w:rsidRPr="00B650BE">
        <w:rPr>
          <w:rFonts w:ascii="Times New Roman" w:hAnsi="Times New Roman" w:cs="Times New Roman"/>
          <w:i/>
          <w:iCs/>
          <w:szCs w:val="24"/>
          <w:lang w:eastAsia="en-US"/>
        </w:rPr>
        <w:t>Consumerist</w:t>
      </w:r>
      <w:r w:rsidR="00AA5D2E" w:rsidRPr="00B650BE">
        <w:rPr>
          <w:rFonts w:ascii="Times New Roman" w:hAnsi="Times New Roman" w:cs="Times New Roman"/>
          <w:szCs w:val="24"/>
          <w:lang w:eastAsia="en-US"/>
        </w:rPr>
        <w:t xml:space="preserve">‘s voted </w:t>
      </w:r>
      <w:r w:rsidR="00B650BE" w:rsidRPr="00B650BE">
        <w:rPr>
          <w:rFonts w:ascii="Times New Roman" w:hAnsi="Times New Roman" w:cs="Times New Roman"/>
          <w:szCs w:val="24"/>
          <w:lang w:eastAsia="en-US"/>
        </w:rPr>
        <w:t>Sea World</w:t>
      </w:r>
      <w:r w:rsidR="00AA5D2E" w:rsidRPr="00B650BE">
        <w:rPr>
          <w:rFonts w:ascii="Times New Roman" w:hAnsi="Times New Roman" w:cs="Times New Roman"/>
          <w:szCs w:val="24"/>
          <w:lang w:eastAsia="en-US"/>
        </w:rPr>
        <w:t xml:space="preserve"> as third in the </w:t>
      </w:r>
      <w:r w:rsidR="005E6091" w:rsidRPr="00B650BE">
        <w:rPr>
          <w:rFonts w:ascii="Times New Roman" w:hAnsi="Times New Roman" w:cs="Times New Roman"/>
          <w:szCs w:val="24"/>
          <w:lang w:eastAsia="en-US"/>
        </w:rPr>
        <w:t xml:space="preserve">“worst corporation” bracket in 2014. </w:t>
      </w:r>
      <w:ins w:id="10" w:author="Journalism Ball State" w:date="2014-12-16T13:08:00Z">
        <w:r w:rsidR="003002E8">
          <w:rPr>
            <w:rFonts w:ascii="Times New Roman" w:hAnsi="Times New Roman" w:cs="Times New Roman"/>
            <w:szCs w:val="24"/>
            <w:lang w:eastAsia="en-US"/>
          </w:rPr>
          <w:t>So the shares went from $27 to $17?</w:t>
        </w:r>
      </w:ins>
    </w:p>
    <w:p w14:paraId="49AF679F" w14:textId="77777777" w:rsidR="00392F62" w:rsidRDefault="00392F62" w:rsidP="00F56F5D">
      <w:pPr>
        <w:rPr>
          <w:rFonts w:ascii="Times New Roman" w:hAnsi="Times New Roman" w:cs="Times New Roman"/>
          <w:szCs w:val="24"/>
          <w:lang w:eastAsia="en-US"/>
        </w:rPr>
      </w:pPr>
    </w:p>
    <w:p w14:paraId="6DF89CAF" w14:textId="4B1F770C" w:rsidR="006A3685" w:rsidRPr="00035383" w:rsidRDefault="006A3685" w:rsidP="006A3685">
      <w:pPr>
        <w:widowControl w:val="0"/>
        <w:autoSpaceDE w:val="0"/>
        <w:autoSpaceDN w:val="0"/>
        <w:adjustRightInd w:val="0"/>
        <w:spacing w:after="140"/>
        <w:ind w:firstLine="720"/>
        <w:rPr>
          <w:rFonts w:ascii="Times New Roman" w:hAnsi="Times New Roman" w:cs="Times New Roman"/>
          <w:szCs w:val="24"/>
          <w:lang w:eastAsia="en-US"/>
        </w:rPr>
      </w:pPr>
      <w:proofErr w:type="gramStart"/>
      <w:r w:rsidRPr="00B650BE">
        <w:rPr>
          <w:rFonts w:ascii="Times New Roman" w:hAnsi="Times New Roman" w:cs="Times New Roman"/>
          <w:szCs w:val="24"/>
        </w:rPr>
        <w:t>Sea World is accredited by the Association of Zoos and Aquariums</w:t>
      </w:r>
      <w:proofErr w:type="gramEnd"/>
      <w:r w:rsidRPr="00B650BE">
        <w:rPr>
          <w:rFonts w:ascii="Times New Roman" w:hAnsi="Times New Roman" w:cs="Times New Roman"/>
          <w:szCs w:val="24"/>
        </w:rPr>
        <w:t xml:space="preserve">, a non-profit focused on conservation, education, science and recreation. </w:t>
      </w:r>
      <w:r w:rsidRPr="00B650BE">
        <w:rPr>
          <w:rFonts w:ascii="Times New Roman" w:hAnsi="Times New Roman" w:cs="Times New Roman"/>
          <w:szCs w:val="24"/>
          <w:lang w:eastAsia="en-US"/>
        </w:rPr>
        <w:t xml:space="preserve">Sea World has rescued and </w:t>
      </w:r>
      <w:r w:rsidRPr="00035383">
        <w:rPr>
          <w:rFonts w:ascii="Times New Roman" w:hAnsi="Times New Roman" w:cs="Times New Roman"/>
          <w:szCs w:val="24"/>
          <w:lang w:eastAsia="en-US"/>
        </w:rPr>
        <w:t>rehabilitated over 23,000 a</w:t>
      </w:r>
      <w:r>
        <w:rPr>
          <w:rFonts w:ascii="Times New Roman" w:hAnsi="Times New Roman" w:cs="Times New Roman"/>
          <w:szCs w:val="24"/>
          <w:lang w:eastAsia="en-US"/>
        </w:rPr>
        <w:t xml:space="preserve">nimals since it was founded. Sea World is known for </w:t>
      </w:r>
      <w:ins w:id="11" w:author="Journalism Ball State" w:date="2014-12-16T13:09:00Z">
        <w:r w:rsidR="003002E8">
          <w:rPr>
            <w:rFonts w:ascii="Times New Roman" w:hAnsi="Times New Roman" w:cs="Times New Roman"/>
            <w:szCs w:val="24"/>
            <w:lang w:eastAsia="en-US"/>
          </w:rPr>
          <w:t xml:space="preserve">its </w:t>
        </w:r>
      </w:ins>
      <w:del w:id="12" w:author="Journalism Ball State" w:date="2014-12-16T13:09:00Z">
        <w:r w:rsidDel="003002E8">
          <w:rPr>
            <w:rFonts w:ascii="Times New Roman" w:hAnsi="Times New Roman" w:cs="Times New Roman"/>
            <w:szCs w:val="24"/>
            <w:lang w:eastAsia="en-US"/>
          </w:rPr>
          <w:delText xml:space="preserve">it’s </w:delText>
        </w:r>
      </w:del>
      <w:r>
        <w:rPr>
          <w:rFonts w:ascii="Times New Roman" w:hAnsi="Times New Roman" w:cs="Times New Roman"/>
          <w:szCs w:val="24"/>
          <w:lang w:eastAsia="en-US"/>
        </w:rPr>
        <w:t xml:space="preserve">animals as well as rides, shows and attractions. </w:t>
      </w:r>
    </w:p>
    <w:p w14:paraId="1A95555D" w14:textId="77777777" w:rsidR="006A3685" w:rsidRPr="00B650BE" w:rsidRDefault="006A3685" w:rsidP="00F56F5D">
      <w:pPr>
        <w:rPr>
          <w:rFonts w:ascii="Times New Roman" w:hAnsi="Times New Roman" w:cs="Times New Roman"/>
          <w:szCs w:val="24"/>
          <w:lang w:eastAsia="en-US"/>
        </w:rPr>
      </w:pPr>
    </w:p>
    <w:p w14:paraId="08B0DCBA" w14:textId="462E1735" w:rsidR="00392F62" w:rsidRPr="00B650BE" w:rsidRDefault="00392F62" w:rsidP="00B650BE">
      <w:pPr>
        <w:ind w:firstLine="720"/>
        <w:rPr>
          <w:rFonts w:ascii="Times New Roman" w:hAnsi="Times New Roman" w:cs="Times New Roman"/>
          <w:szCs w:val="24"/>
          <w:lang w:eastAsia="en-US"/>
        </w:rPr>
      </w:pPr>
      <w:r w:rsidRPr="00B650BE">
        <w:rPr>
          <w:rFonts w:ascii="Times New Roman" w:hAnsi="Times New Roman" w:cs="Times New Roman"/>
          <w:szCs w:val="24"/>
          <w:lang w:eastAsia="en-US"/>
        </w:rPr>
        <w:t xml:space="preserve">Sea World has 23 </w:t>
      </w:r>
      <w:r w:rsidR="00B650BE" w:rsidRPr="00B650BE">
        <w:rPr>
          <w:rFonts w:ascii="Times New Roman" w:hAnsi="Times New Roman" w:cs="Times New Roman"/>
          <w:szCs w:val="24"/>
          <w:lang w:eastAsia="en-US"/>
        </w:rPr>
        <w:t>orcas</w:t>
      </w:r>
      <w:r w:rsidRPr="00B650BE">
        <w:rPr>
          <w:rFonts w:ascii="Times New Roman" w:hAnsi="Times New Roman" w:cs="Times New Roman"/>
          <w:szCs w:val="24"/>
          <w:lang w:eastAsia="en-US"/>
        </w:rPr>
        <w:t xml:space="preserve"> under </w:t>
      </w:r>
      <w:r w:rsidR="00B650BE" w:rsidRPr="00B650BE">
        <w:rPr>
          <w:rFonts w:ascii="Times New Roman" w:hAnsi="Times New Roman" w:cs="Times New Roman"/>
          <w:szCs w:val="24"/>
          <w:lang w:eastAsia="en-US"/>
        </w:rPr>
        <w:t>its</w:t>
      </w:r>
      <w:r w:rsidRPr="00B650BE">
        <w:rPr>
          <w:rFonts w:ascii="Times New Roman" w:hAnsi="Times New Roman" w:cs="Times New Roman"/>
          <w:szCs w:val="24"/>
          <w:lang w:eastAsia="en-US"/>
        </w:rPr>
        <w:t xml:space="preserve"> direct care at </w:t>
      </w:r>
      <w:r w:rsidR="00B650BE" w:rsidRPr="00B650BE">
        <w:rPr>
          <w:rFonts w:ascii="Times New Roman" w:hAnsi="Times New Roman" w:cs="Times New Roman"/>
          <w:szCs w:val="24"/>
          <w:lang w:eastAsia="en-US"/>
        </w:rPr>
        <w:t>its</w:t>
      </w:r>
      <w:r w:rsidRPr="00B650BE">
        <w:rPr>
          <w:rFonts w:ascii="Times New Roman" w:hAnsi="Times New Roman" w:cs="Times New Roman"/>
          <w:szCs w:val="24"/>
          <w:lang w:eastAsia="en-US"/>
        </w:rPr>
        <w:t xml:space="preserve"> three parks. It has five additional </w:t>
      </w:r>
      <w:r w:rsidR="00B650BE" w:rsidRPr="00B650BE">
        <w:rPr>
          <w:rFonts w:ascii="Times New Roman" w:hAnsi="Times New Roman" w:cs="Times New Roman"/>
          <w:szCs w:val="24"/>
          <w:lang w:eastAsia="en-US"/>
        </w:rPr>
        <w:t>orcas</w:t>
      </w:r>
      <w:r w:rsidRPr="00B650BE">
        <w:rPr>
          <w:rFonts w:ascii="Times New Roman" w:hAnsi="Times New Roman" w:cs="Times New Roman"/>
          <w:szCs w:val="24"/>
          <w:lang w:eastAsia="en-US"/>
        </w:rPr>
        <w:t xml:space="preserve"> loaned out for breeding. Sea World had the first birth of a captive </w:t>
      </w:r>
      <w:r w:rsidR="00B650BE" w:rsidRPr="00B650BE">
        <w:rPr>
          <w:rFonts w:ascii="Times New Roman" w:hAnsi="Times New Roman" w:cs="Times New Roman"/>
          <w:szCs w:val="24"/>
          <w:lang w:eastAsia="en-US"/>
        </w:rPr>
        <w:t>orca</w:t>
      </w:r>
      <w:r w:rsidRPr="00B650BE">
        <w:rPr>
          <w:rFonts w:ascii="Times New Roman" w:hAnsi="Times New Roman" w:cs="Times New Roman"/>
          <w:szCs w:val="24"/>
          <w:lang w:eastAsia="en-US"/>
        </w:rPr>
        <w:t xml:space="preserve">. </w:t>
      </w:r>
      <w:r w:rsidR="00A85235">
        <w:rPr>
          <w:rFonts w:ascii="Times New Roman" w:hAnsi="Times New Roman" w:cs="Times New Roman"/>
          <w:szCs w:val="24"/>
          <w:lang w:eastAsia="en-US"/>
        </w:rPr>
        <w:t xml:space="preserve">Sea World has over 86,000 marine and terrestrial animals in </w:t>
      </w:r>
      <w:proofErr w:type="gramStart"/>
      <w:r w:rsidR="00A85235">
        <w:rPr>
          <w:rFonts w:ascii="Times New Roman" w:hAnsi="Times New Roman" w:cs="Times New Roman"/>
          <w:szCs w:val="24"/>
          <w:lang w:eastAsia="en-US"/>
        </w:rPr>
        <w:t>it’s</w:t>
      </w:r>
      <w:proofErr w:type="gramEnd"/>
      <w:r w:rsidR="00A85235">
        <w:rPr>
          <w:rFonts w:ascii="Times New Roman" w:hAnsi="Times New Roman" w:cs="Times New Roman"/>
          <w:szCs w:val="24"/>
          <w:lang w:eastAsia="en-US"/>
        </w:rPr>
        <w:t xml:space="preserve"> care. </w:t>
      </w:r>
    </w:p>
    <w:p w14:paraId="69271F1E" w14:textId="77777777" w:rsidR="00392F62" w:rsidRPr="00B650BE" w:rsidRDefault="00392F62" w:rsidP="00F56F5D">
      <w:pPr>
        <w:rPr>
          <w:rFonts w:ascii="Times New Roman" w:hAnsi="Times New Roman" w:cs="Times New Roman"/>
          <w:szCs w:val="24"/>
          <w:lang w:eastAsia="en-US"/>
        </w:rPr>
      </w:pPr>
    </w:p>
    <w:p w14:paraId="1F2C977B" w14:textId="0A407B09" w:rsidR="00035383" w:rsidRPr="00035383" w:rsidRDefault="00035383" w:rsidP="006A3685">
      <w:pPr>
        <w:widowControl w:val="0"/>
        <w:autoSpaceDE w:val="0"/>
        <w:autoSpaceDN w:val="0"/>
        <w:adjustRightInd w:val="0"/>
        <w:ind w:firstLine="720"/>
        <w:rPr>
          <w:rFonts w:ascii="Times New Roman" w:hAnsi="Times New Roman" w:cs="Times New Roman"/>
          <w:bCs/>
          <w:szCs w:val="24"/>
        </w:rPr>
      </w:pPr>
      <w:r w:rsidRPr="00035383">
        <w:rPr>
          <w:rFonts w:ascii="Times New Roman" w:hAnsi="Times New Roman" w:cs="Times New Roman"/>
          <w:bCs/>
          <w:szCs w:val="24"/>
        </w:rPr>
        <w:t>According to the official website, Sea World’s mission is “</w:t>
      </w:r>
      <w:r w:rsidRPr="00035383">
        <w:rPr>
          <w:rFonts w:ascii="Times New Roman" w:hAnsi="Times New Roman" w:cs="Times New Roman"/>
          <w:szCs w:val="24"/>
        </w:rPr>
        <w:t>To apply basic physiological research efforts and state-of-the-art reproductive technologies toward wildlife species management and conservation.”</w:t>
      </w:r>
    </w:p>
    <w:p w14:paraId="3B785154" w14:textId="42A7C703" w:rsidR="009D3899" w:rsidRPr="00B650BE" w:rsidRDefault="00392F62" w:rsidP="00B650BE">
      <w:pPr>
        <w:rPr>
          <w:rFonts w:ascii="Times New Roman" w:hAnsi="Times New Roman" w:cs="Times New Roman"/>
          <w:szCs w:val="24"/>
        </w:rPr>
      </w:pPr>
      <w:r w:rsidRPr="00B650BE">
        <w:rPr>
          <w:rFonts w:ascii="Times New Roman" w:hAnsi="Times New Roman" w:cs="Times New Roman"/>
          <w:szCs w:val="24"/>
        </w:rPr>
        <w:t xml:space="preserve"> </w:t>
      </w:r>
    </w:p>
    <w:p w14:paraId="11D4D2F1" w14:textId="590D3699" w:rsidR="009D3899" w:rsidRPr="00B650BE" w:rsidRDefault="00781AA7" w:rsidP="009D3899">
      <w:pPr>
        <w:widowControl w:val="0"/>
        <w:autoSpaceDE w:val="0"/>
        <w:autoSpaceDN w:val="0"/>
        <w:adjustRightInd w:val="0"/>
        <w:spacing w:after="140"/>
        <w:rPr>
          <w:rFonts w:ascii="Times New Roman" w:hAnsi="Times New Roman" w:cs="Times New Roman"/>
          <w:b/>
          <w:bCs/>
          <w:szCs w:val="24"/>
        </w:rPr>
      </w:pPr>
      <w:r w:rsidRPr="00B650BE">
        <w:rPr>
          <w:rFonts w:ascii="Times New Roman" w:hAnsi="Times New Roman" w:cs="Times New Roman"/>
          <w:b/>
          <w:bCs/>
          <w:szCs w:val="24"/>
        </w:rPr>
        <w:t xml:space="preserve">Sea World Response to </w:t>
      </w:r>
      <w:r w:rsidRPr="00B650BE">
        <w:rPr>
          <w:rFonts w:ascii="Times New Roman" w:hAnsi="Times New Roman" w:cs="Times New Roman"/>
          <w:b/>
          <w:bCs/>
          <w:i/>
          <w:szCs w:val="24"/>
        </w:rPr>
        <w:t>Blackfish</w:t>
      </w:r>
      <w:r w:rsidRPr="00B650BE">
        <w:rPr>
          <w:rFonts w:ascii="Times New Roman" w:hAnsi="Times New Roman" w:cs="Times New Roman"/>
          <w:b/>
          <w:bCs/>
          <w:szCs w:val="24"/>
        </w:rPr>
        <w:t xml:space="preserve"> </w:t>
      </w:r>
    </w:p>
    <w:p w14:paraId="714F6241" w14:textId="675E3019" w:rsidR="009D3899" w:rsidRDefault="009D3899" w:rsidP="00B650BE">
      <w:pPr>
        <w:widowControl w:val="0"/>
        <w:autoSpaceDE w:val="0"/>
        <w:autoSpaceDN w:val="0"/>
        <w:adjustRightInd w:val="0"/>
        <w:spacing w:after="140"/>
        <w:ind w:firstLine="720"/>
        <w:rPr>
          <w:rFonts w:ascii="Times New Roman" w:hAnsi="Times New Roman" w:cs="Times New Roman"/>
          <w:szCs w:val="24"/>
        </w:rPr>
      </w:pPr>
      <w:r w:rsidRPr="00B650BE">
        <w:rPr>
          <w:rFonts w:ascii="Times New Roman" w:hAnsi="Times New Roman" w:cs="Times New Roman"/>
          <w:szCs w:val="24"/>
        </w:rPr>
        <w:t xml:space="preserve">Sea World choose not to participate in the film </w:t>
      </w:r>
      <w:r w:rsidRPr="00B650BE">
        <w:rPr>
          <w:rFonts w:ascii="Times New Roman" w:hAnsi="Times New Roman" w:cs="Times New Roman"/>
          <w:i/>
          <w:szCs w:val="24"/>
        </w:rPr>
        <w:t>Blac</w:t>
      </w:r>
      <w:r w:rsidR="00781AA7" w:rsidRPr="00B650BE">
        <w:rPr>
          <w:rFonts w:ascii="Times New Roman" w:hAnsi="Times New Roman" w:cs="Times New Roman"/>
          <w:i/>
          <w:szCs w:val="24"/>
        </w:rPr>
        <w:t>kfish</w:t>
      </w:r>
      <w:r w:rsidRPr="00B650BE">
        <w:rPr>
          <w:rFonts w:ascii="Times New Roman" w:hAnsi="Times New Roman" w:cs="Times New Roman"/>
          <w:szCs w:val="24"/>
        </w:rPr>
        <w:t xml:space="preserve"> and later released a statement stating that that film was inaccurate: </w:t>
      </w:r>
    </w:p>
    <w:p w14:paraId="398A8D24" w14:textId="77777777" w:rsidR="00B650BE" w:rsidRPr="00B650BE" w:rsidRDefault="00B650BE" w:rsidP="00B650BE">
      <w:pPr>
        <w:widowControl w:val="0"/>
        <w:autoSpaceDE w:val="0"/>
        <w:autoSpaceDN w:val="0"/>
        <w:adjustRightInd w:val="0"/>
        <w:spacing w:after="140"/>
        <w:ind w:firstLine="720"/>
        <w:rPr>
          <w:rFonts w:ascii="Times New Roman" w:hAnsi="Times New Roman" w:cs="Times New Roman"/>
          <w:szCs w:val="24"/>
        </w:rPr>
      </w:pPr>
    </w:p>
    <w:p w14:paraId="2998BE1E" w14:textId="135569C2" w:rsidR="009D3899" w:rsidRPr="00B650BE" w:rsidRDefault="009D3899" w:rsidP="009D3899">
      <w:pPr>
        <w:widowControl w:val="0"/>
        <w:autoSpaceDE w:val="0"/>
        <w:autoSpaceDN w:val="0"/>
        <w:adjustRightInd w:val="0"/>
        <w:spacing w:after="140"/>
        <w:rPr>
          <w:rFonts w:ascii="Times New Roman" w:hAnsi="Times New Roman" w:cs="Times New Roman"/>
          <w:i/>
          <w:szCs w:val="24"/>
        </w:rPr>
      </w:pPr>
      <w:r w:rsidRPr="00B650BE">
        <w:rPr>
          <w:rFonts w:ascii="Times New Roman" w:hAnsi="Times New Roman" w:cs="Times New Roman"/>
          <w:i/>
          <w:szCs w:val="24"/>
        </w:rPr>
        <w:t>“</w:t>
      </w:r>
      <w:r w:rsidRPr="00B650BE">
        <w:rPr>
          <w:rFonts w:ascii="Times New Roman" w:hAnsi="Times New Roman" w:cs="Times New Roman"/>
          <w:i/>
          <w:iCs/>
          <w:szCs w:val="24"/>
        </w:rPr>
        <w:t>Blackfish</w:t>
      </w:r>
      <w:r w:rsidRPr="00B650BE">
        <w:rPr>
          <w:rFonts w:ascii="Times New Roman" w:hAnsi="Times New Roman" w:cs="Times New Roman"/>
          <w:i/>
          <w:szCs w:val="24"/>
        </w:rPr>
        <w:t xml:space="preserve"> ... is inaccurate and misleading and, regrettably, exploits a </w:t>
      </w:r>
      <w:proofErr w:type="gramStart"/>
      <w:r w:rsidRPr="00B650BE">
        <w:rPr>
          <w:rFonts w:ascii="Times New Roman" w:hAnsi="Times New Roman" w:cs="Times New Roman"/>
          <w:i/>
          <w:szCs w:val="24"/>
        </w:rPr>
        <w:t>tragedy ....</w:t>
      </w:r>
      <w:proofErr w:type="gramEnd"/>
      <w:r w:rsidRPr="00B650BE">
        <w:rPr>
          <w:rFonts w:ascii="Times New Roman" w:hAnsi="Times New Roman" w:cs="Times New Roman"/>
          <w:i/>
          <w:szCs w:val="24"/>
        </w:rPr>
        <w:t xml:space="preserve"> [</w:t>
      </w:r>
      <w:proofErr w:type="gramStart"/>
      <w:r w:rsidRPr="00B650BE">
        <w:rPr>
          <w:rFonts w:ascii="Times New Roman" w:hAnsi="Times New Roman" w:cs="Times New Roman"/>
          <w:i/>
          <w:szCs w:val="24"/>
        </w:rPr>
        <w:t>T]he</w:t>
      </w:r>
      <w:proofErr w:type="gramEnd"/>
      <w:r w:rsidRPr="00B650BE">
        <w:rPr>
          <w:rFonts w:ascii="Times New Roman" w:hAnsi="Times New Roman" w:cs="Times New Roman"/>
          <w:i/>
          <w:szCs w:val="24"/>
        </w:rPr>
        <w:t xml:space="preserve"> film paints a distorted picture that withholds ...key facts about SeaWorld—among them...that SeaWorld rescues, rehabilitates and returns to the wild hundreds of wild animals every year, and that SeaWorld commits millions of dollars annually to conservation and scientific research.” </w:t>
      </w:r>
    </w:p>
    <w:p w14:paraId="62F54DFC" w14:textId="66A32A8D" w:rsidR="009D3899" w:rsidRPr="00B650BE" w:rsidRDefault="009D3899" w:rsidP="00B650BE">
      <w:pPr>
        <w:widowControl w:val="0"/>
        <w:autoSpaceDE w:val="0"/>
        <w:autoSpaceDN w:val="0"/>
        <w:adjustRightInd w:val="0"/>
        <w:spacing w:after="140"/>
        <w:ind w:firstLine="720"/>
        <w:rPr>
          <w:rFonts w:ascii="Times New Roman" w:hAnsi="Times New Roman" w:cs="Times New Roman"/>
          <w:szCs w:val="24"/>
        </w:rPr>
      </w:pPr>
      <w:r w:rsidRPr="00B650BE">
        <w:rPr>
          <w:rFonts w:ascii="Times New Roman" w:hAnsi="Times New Roman" w:cs="Times New Roman"/>
          <w:szCs w:val="24"/>
        </w:rPr>
        <w:t>Sea World’s response included an open letter that refuted the claims made by Blackfish.</w:t>
      </w:r>
      <w:r w:rsidR="00781AA7" w:rsidRPr="00B650BE">
        <w:rPr>
          <w:rFonts w:ascii="Times New Roman" w:hAnsi="Times New Roman" w:cs="Times New Roman"/>
          <w:szCs w:val="24"/>
        </w:rPr>
        <w:t xml:space="preserve"> </w:t>
      </w:r>
      <w:r w:rsidRPr="00B650BE">
        <w:rPr>
          <w:rFonts w:ascii="Times New Roman" w:hAnsi="Times New Roman" w:cs="Times New Roman"/>
          <w:szCs w:val="24"/>
        </w:rPr>
        <w:t xml:space="preserve">Both the </w:t>
      </w:r>
      <w:hyperlink r:id="rId6" w:history="1">
        <w:r w:rsidRPr="00B650BE">
          <w:rPr>
            <w:rFonts w:ascii="Times New Roman" w:hAnsi="Times New Roman" w:cs="Times New Roman"/>
            <w:szCs w:val="24"/>
          </w:rPr>
          <w:t>Oceanic Preservation Society</w:t>
        </w:r>
      </w:hyperlink>
      <w:r w:rsidRPr="00B650BE">
        <w:rPr>
          <w:rFonts w:ascii="Times New Roman" w:hAnsi="Times New Roman" w:cs="Times New Roman"/>
          <w:szCs w:val="24"/>
        </w:rPr>
        <w:t xml:space="preserve"> and The Orca Project, a non-profit</w:t>
      </w:r>
      <w:r w:rsidR="006A3685">
        <w:rPr>
          <w:rFonts w:ascii="Times New Roman" w:hAnsi="Times New Roman" w:cs="Times New Roman"/>
          <w:szCs w:val="24"/>
        </w:rPr>
        <w:t xml:space="preserve"> organization</w:t>
      </w:r>
      <w:r w:rsidRPr="00B650BE">
        <w:rPr>
          <w:rFonts w:ascii="Times New Roman" w:hAnsi="Times New Roman" w:cs="Times New Roman"/>
          <w:szCs w:val="24"/>
        </w:rPr>
        <w:t xml:space="preserve"> focusing on orca</w:t>
      </w:r>
      <w:r w:rsidR="006A3685">
        <w:rPr>
          <w:rFonts w:ascii="Times New Roman" w:hAnsi="Times New Roman" w:cs="Times New Roman"/>
          <w:szCs w:val="24"/>
        </w:rPr>
        <w:t>s</w:t>
      </w:r>
      <w:r w:rsidRPr="00B650BE">
        <w:rPr>
          <w:rFonts w:ascii="Times New Roman" w:hAnsi="Times New Roman" w:cs="Times New Roman"/>
          <w:szCs w:val="24"/>
        </w:rPr>
        <w:t xml:space="preserve"> in captivity, issued </w:t>
      </w:r>
      <w:r w:rsidR="00781AA7" w:rsidRPr="00B650BE">
        <w:rPr>
          <w:rFonts w:ascii="Times New Roman" w:hAnsi="Times New Roman" w:cs="Times New Roman"/>
          <w:szCs w:val="24"/>
        </w:rPr>
        <w:t xml:space="preserve">open </w:t>
      </w:r>
      <w:r w:rsidRPr="00B650BE">
        <w:rPr>
          <w:rFonts w:ascii="Times New Roman" w:hAnsi="Times New Roman" w:cs="Times New Roman"/>
          <w:szCs w:val="24"/>
        </w:rPr>
        <w:t xml:space="preserve">letters criticizing Sea World. </w:t>
      </w:r>
    </w:p>
    <w:p w14:paraId="19435BC7" w14:textId="1126F356" w:rsidR="009D3899" w:rsidRPr="00B650BE" w:rsidRDefault="009D3899" w:rsidP="00B650BE">
      <w:pPr>
        <w:widowControl w:val="0"/>
        <w:autoSpaceDE w:val="0"/>
        <w:autoSpaceDN w:val="0"/>
        <w:adjustRightInd w:val="0"/>
        <w:spacing w:after="140"/>
        <w:ind w:firstLine="720"/>
        <w:rPr>
          <w:rFonts w:ascii="Times New Roman" w:hAnsi="Times New Roman" w:cs="Times New Roman"/>
          <w:szCs w:val="24"/>
        </w:rPr>
      </w:pPr>
      <w:r w:rsidRPr="00B650BE">
        <w:rPr>
          <w:rFonts w:ascii="Times New Roman" w:hAnsi="Times New Roman" w:cs="Times New Roman"/>
          <w:szCs w:val="24"/>
        </w:rPr>
        <w:t>A poll issued by</w:t>
      </w:r>
      <w:r w:rsidR="006A3685">
        <w:rPr>
          <w:rFonts w:ascii="Times New Roman" w:hAnsi="Times New Roman" w:cs="Times New Roman"/>
          <w:szCs w:val="24"/>
        </w:rPr>
        <w:t xml:space="preserve"> the</w:t>
      </w:r>
      <w:r w:rsidRPr="00B650BE">
        <w:rPr>
          <w:rFonts w:ascii="Times New Roman" w:hAnsi="Times New Roman" w:cs="Times New Roman"/>
          <w:szCs w:val="24"/>
        </w:rPr>
        <w:t xml:space="preserve"> Orlando Business Journal on if Blackfish had changed reader opinions on Sea World found that the majority of votes said that it did not. However, </w:t>
      </w:r>
      <w:r w:rsidR="005674C6" w:rsidRPr="00B650BE">
        <w:rPr>
          <w:rFonts w:ascii="Times New Roman" w:hAnsi="Times New Roman" w:cs="Times New Roman"/>
          <w:szCs w:val="24"/>
        </w:rPr>
        <w:t xml:space="preserve">after further investigation it was found that 55 percent of votes came from a Sea World IP address. Sea World’s </w:t>
      </w:r>
      <w:r w:rsidR="00B650BE" w:rsidRPr="00B650BE">
        <w:rPr>
          <w:rFonts w:ascii="Times New Roman" w:hAnsi="Times New Roman" w:cs="Times New Roman"/>
          <w:szCs w:val="24"/>
        </w:rPr>
        <w:t>defense</w:t>
      </w:r>
      <w:r w:rsidR="005674C6" w:rsidRPr="00B650BE">
        <w:rPr>
          <w:rFonts w:ascii="Times New Roman" w:hAnsi="Times New Roman" w:cs="Times New Roman"/>
          <w:szCs w:val="24"/>
        </w:rPr>
        <w:t xml:space="preserve"> was that each vote came from a member of staff  </w:t>
      </w:r>
      <w:ins w:id="13" w:author="Journalism Ball State" w:date="2014-12-16T13:10:00Z">
        <w:r w:rsidR="003002E8">
          <w:rPr>
            <w:rFonts w:ascii="Times New Roman" w:hAnsi="Times New Roman" w:cs="Times New Roman"/>
            <w:szCs w:val="24"/>
          </w:rPr>
          <w:t xml:space="preserve"> Wow!</w:t>
        </w:r>
      </w:ins>
    </w:p>
    <w:p w14:paraId="44BCC665" w14:textId="6FE736E3" w:rsidR="009D3899" w:rsidRPr="00B650BE" w:rsidRDefault="009D3899" w:rsidP="00B650BE">
      <w:pPr>
        <w:spacing w:after="390" w:line="390" w:lineRule="atLeast"/>
        <w:ind w:firstLine="720"/>
        <w:rPr>
          <w:rFonts w:ascii="Times New Roman" w:hAnsi="Times New Roman" w:cs="Times New Roman"/>
          <w:szCs w:val="24"/>
          <w:lang w:eastAsia="en-US"/>
        </w:rPr>
      </w:pPr>
      <w:r w:rsidRPr="00B650BE">
        <w:rPr>
          <w:rFonts w:ascii="Times New Roman" w:hAnsi="Times New Roman" w:cs="Times New Roman"/>
          <w:szCs w:val="24"/>
        </w:rPr>
        <w:t>Sea</w:t>
      </w:r>
      <w:r w:rsidR="00781AA7" w:rsidRPr="00B650BE">
        <w:rPr>
          <w:rFonts w:ascii="Times New Roman" w:hAnsi="Times New Roman" w:cs="Times New Roman"/>
          <w:szCs w:val="24"/>
        </w:rPr>
        <w:t xml:space="preserve"> </w:t>
      </w:r>
      <w:r w:rsidRPr="00B650BE">
        <w:rPr>
          <w:rFonts w:ascii="Times New Roman" w:hAnsi="Times New Roman" w:cs="Times New Roman"/>
          <w:szCs w:val="24"/>
        </w:rPr>
        <w:t xml:space="preserve">World </w:t>
      </w:r>
      <w:r w:rsidR="00781AA7" w:rsidRPr="00B650BE">
        <w:rPr>
          <w:rFonts w:ascii="Times New Roman" w:hAnsi="Times New Roman" w:cs="Times New Roman"/>
          <w:szCs w:val="24"/>
        </w:rPr>
        <w:t xml:space="preserve">added a </w:t>
      </w:r>
      <w:r w:rsidR="006A3685">
        <w:rPr>
          <w:rFonts w:ascii="Times New Roman" w:hAnsi="Times New Roman" w:cs="Times New Roman"/>
          <w:szCs w:val="24"/>
        </w:rPr>
        <w:t xml:space="preserve">section to </w:t>
      </w:r>
      <w:r w:rsidRPr="00B650BE">
        <w:rPr>
          <w:rFonts w:ascii="Times New Roman" w:hAnsi="Times New Roman" w:cs="Times New Roman"/>
          <w:szCs w:val="24"/>
        </w:rPr>
        <w:t>its website titled "Truth About Blackfish," addressing the claims and highlighting what it considered other problems with the film</w:t>
      </w:r>
      <w:r w:rsidR="00781AA7" w:rsidRPr="00B650BE">
        <w:rPr>
          <w:rFonts w:ascii="Times New Roman" w:hAnsi="Times New Roman" w:cs="Times New Roman"/>
          <w:szCs w:val="24"/>
        </w:rPr>
        <w:t>.</w:t>
      </w:r>
      <w:r w:rsidR="00B650BE">
        <w:rPr>
          <w:rFonts w:ascii="Times New Roman" w:hAnsi="Times New Roman" w:cs="Times New Roman"/>
          <w:szCs w:val="24"/>
        </w:rPr>
        <w:t xml:space="preserve"> Sea </w:t>
      </w:r>
      <w:r w:rsidR="003C0B72" w:rsidRPr="00B650BE">
        <w:rPr>
          <w:rFonts w:ascii="Times New Roman" w:hAnsi="Times New Roman" w:cs="Times New Roman"/>
          <w:szCs w:val="24"/>
        </w:rPr>
        <w:t xml:space="preserve">World </w:t>
      </w:r>
      <w:r w:rsidR="00B650BE">
        <w:rPr>
          <w:rFonts w:ascii="Times New Roman" w:hAnsi="Times New Roman" w:cs="Times New Roman"/>
          <w:szCs w:val="24"/>
        </w:rPr>
        <w:t xml:space="preserve">also </w:t>
      </w:r>
      <w:r w:rsidR="003C0B72" w:rsidRPr="00B650BE">
        <w:rPr>
          <w:rFonts w:ascii="Times New Roman" w:hAnsi="Times New Roman" w:cs="Times New Roman"/>
          <w:szCs w:val="24"/>
          <w:lang w:eastAsia="en-US"/>
        </w:rPr>
        <w:t xml:space="preserve">failed </w:t>
      </w:r>
      <w:r w:rsidR="00CB575E">
        <w:rPr>
          <w:rFonts w:ascii="Times New Roman" w:hAnsi="Times New Roman" w:cs="Times New Roman"/>
          <w:szCs w:val="24"/>
          <w:lang w:eastAsia="en-US"/>
        </w:rPr>
        <w:t xml:space="preserve">to </w:t>
      </w:r>
      <w:r w:rsidR="00B650BE">
        <w:rPr>
          <w:rFonts w:ascii="Times New Roman" w:hAnsi="Times New Roman" w:cs="Times New Roman"/>
          <w:szCs w:val="24"/>
          <w:lang w:eastAsia="en-US"/>
        </w:rPr>
        <w:t xml:space="preserve">host a publicity stunt where they planned to bring </w:t>
      </w:r>
      <w:r w:rsidR="003C0B72" w:rsidRPr="00B650BE">
        <w:rPr>
          <w:rFonts w:ascii="Times New Roman" w:hAnsi="Times New Roman" w:cs="Times New Roman"/>
          <w:szCs w:val="24"/>
          <w:lang w:eastAsia="en-US"/>
        </w:rPr>
        <w:t xml:space="preserve">two live penguins to a </w:t>
      </w:r>
      <w:r w:rsidR="00B650BE">
        <w:rPr>
          <w:rFonts w:ascii="Times New Roman" w:hAnsi="Times New Roman" w:cs="Times New Roman"/>
          <w:szCs w:val="24"/>
          <w:lang w:eastAsia="en-US"/>
        </w:rPr>
        <w:t>bar in New York City</w:t>
      </w:r>
      <w:r w:rsidR="003C0B72" w:rsidRPr="00B650BE">
        <w:rPr>
          <w:rFonts w:ascii="Times New Roman" w:hAnsi="Times New Roman" w:cs="Times New Roman"/>
          <w:szCs w:val="24"/>
          <w:lang w:eastAsia="en-US"/>
        </w:rPr>
        <w:t>.</w:t>
      </w:r>
    </w:p>
    <w:p w14:paraId="63BDA2D4" w14:textId="1431854C" w:rsidR="009D3899" w:rsidRPr="00B650BE" w:rsidRDefault="00CB575E" w:rsidP="00B650BE">
      <w:pPr>
        <w:widowControl w:val="0"/>
        <w:autoSpaceDE w:val="0"/>
        <w:autoSpaceDN w:val="0"/>
        <w:adjustRightInd w:val="0"/>
        <w:spacing w:after="140"/>
        <w:ind w:firstLine="720"/>
        <w:rPr>
          <w:rFonts w:ascii="Times New Roman" w:hAnsi="Times New Roman" w:cs="Times New Roman"/>
          <w:szCs w:val="24"/>
        </w:rPr>
      </w:pPr>
      <w:r>
        <w:rPr>
          <w:rFonts w:ascii="Times New Roman" w:hAnsi="Times New Roman" w:cs="Times New Roman"/>
          <w:szCs w:val="24"/>
        </w:rPr>
        <w:t xml:space="preserve">Following the Blackfish release, </w:t>
      </w:r>
      <w:r w:rsidR="009D3899" w:rsidRPr="00B650BE">
        <w:rPr>
          <w:rFonts w:ascii="Times New Roman" w:hAnsi="Times New Roman" w:cs="Times New Roman"/>
          <w:szCs w:val="24"/>
        </w:rPr>
        <w:t>Sea</w:t>
      </w:r>
      <w:r w:rsidR="00781AA7" w:rsidRPr="00B650BE">
        <w:rPr>
          <w:rFonts w:ascii="Times New Roman" w:hAnsi="Times New Roman" w:cs="Times New Roman"/>
          <w:szCs w:val="24"/>
        </w:rPr>
        <w:t xml:space="preserve"> </w:t>
      </w:r>
      <w:r w:rsidR="009D3899" w:rsidRPr="00B650BE">
        <w:rPr>
          <w:rFonts w:ascii="Times New Roman" w:hAnsi="Times New Roman" w:cs="Times New Roman"/>
          <w:szCs w:val="24"/>
        </w:rPr>
        <w:t xml:space="preserve">World suffered a $15.9 million loss, which CEO James Atchison attributed in part to </w:t>
      </w:r>
      <w:r w:rsidR="00B650BE" w:rsidRPr="00B650BE">
        <w:rPr>
          <w:rFonts w:ascii="Times New Roman" w:hAnsi="Times New Roman" w:cs="Times New Roman"/>
          <w:szCs w:val="24"/>
        </w:rPr>
        <w:t>high-ticket</w:t>
      </w:r>
      <w:r w:rsidR="009D3899" w:rsidRPr="00B650BE">
        <w:rPr>
          <w:rFonts w:ascii="Times New Roman" w:hAnsi="Times New Roman" w:cs="Times New Roman"/>
          <w:szCs w:val="24"/>
        </w:rPr>
        <w:t xml:space="preserve"> prices and poor weather.</w:t>
      </w:r>
    </w:p>
    <w:p w14:paraId="65EBF623" w14:textId="1E51D3E8" w:rsidR="00157E6C" w:rsidRPr="00B650BE" w:rsidRDefault="009D3899" w:rsidP="00B650BE">
      <w:pPr>
        <w:widowControl w:val="0"/>
        <w:autoSpaceDE w:val="0"/>
        <w:autoSpaceDN w:val="0"/>
        <w:adjustRightInd w:val="0"/>
        <w:spacing w:after="140"/>
        <w:ind w:firstLine="720"/>
        <w:rPr>
          <w:rFonts w:ascii="Times New Roman" w:hAnsi="Times New Roman" w:cs="Times New Roman"/>
          <w:szCs w:val="24"/>
        </w:rPr>
      </w:pPr>
      <w:r w:rsidRPr="00B650BE">
        <w:rPr>
          <w:rFonts w:ascii="Times New Roman" w:hAnsi="Times New Roman" w:cs="Times New Roman"/>
          <w:szCs w:val="24"/>
        </w:rPr>
        <w:t xml:space="preserve">Overall attendance at SeaWorld parks </w:t>
      </w:r>
      <w:r w:rsidR="001912AD" w:rsidRPr="00B650BE">
        <w:rPr>
          <w:rFonts w:ascii="Times New Roman" w:hAnsi="Times New Roman" w:cs="Times New Roman"/>
          <w:szCs w:val="24"/>
        </w:rPr>
        <w:t xml:space="preserve">was down 5.2 percent and profits were down 28 percent over the </w:t>
      </w:r>
      <w:ins w:id="14" w:author="Journalism Ball State" w:date="2014-12-16T13:11:00Z">
        <w:r w:rsidR="003002E8">
          <w:rPr>
            <w:rFonts w:ascii="Times New Roman" w:hAnsi="Times New Roman" w:cs="Times New Roman"/>
            <w:szCs w:val="24"/>
          </w:rPr>
          <w:t xml:space="preserve">same? </w:t>
        </w:r>
      </w:ins>
      <w:proofErr w:type="gramStart"/>
      <w:r w:rsidR="001912AD" w:rsidRPr="00B650BE">
        <w:rPr>
          <w:rFonts w:ascii="Times New Roman" w:hAnsi="Times New Roman" w:cs="Times New Roman"/>
          <w:szCs w:val="24"/>
        </w:rPr>
        <w:t>quarter</w:t>
      </w:r>
      <w:proofErr w:type="gramEnd"/>
      <w:r w:rsidR="001912AD" w:rsidRPr="00B650BE">
        <w:rPr>
          <w:rFonts w:ascii="Times New Roman" w:hAnsi="Times New Roman" w:cs="Times New Roman"/>
          <w:szCs w:val="24"/>
        </w:rPr>
        <w:t xml:space="preserve">. Stock price nosedived and was down 50 percent from the prior year. </w:t>
      </w:r>
      <w:r w:rsidR="00157E6C" w:rsidRPr="00B650BE">
        <w:rPr>
          <w:rFonts w:ascii="Times New Roman" w:hAnsi="Times New Roman" w:cs="Times New Roman"/>
          <w:szCs w:val="24"/>
        </w:rPr>
        <w:t>In relation to a potential securities claim</w:t>
      </w:r>
      <w:r w:rsidRPr="00B650BE">
        <w:rPr>
          <w:rFonts w:ascii="Times New Roman" w:hAnsi="Times New Roman" w:cs="Times New Roman"/>
          <w:szCs w:val="24"/>
        </w:rPr>
        <w:t xml:space="preserve"> on behalf of Sea</w:t>
      </w:r>
      <w:r w:rsidR="00157E6C" w:rsidRPr="00B650BE">
        <w:rPr>
          <w:rFonts w:ascii="Times New Roman" w:hAnsi="Times New Roman" w:cs="Times New Roman"/>
          <w:szCs w:val="24"/>
        </w:rPr>
        <w:t xml:space="preserve"> </w:t>
      </w:r>
      <w:r w:rsidRPr="00B650BE">
        <w:rPr>
          <w:rFonts w:ascii="Times New Roman" w:hAnsi="Times New Roman" w:cs="Times New Roman"/>
          <w:szCs w:val="24"/>
        </w:rPr>
        <w:t>World investors</w:t>
      </w:r>
      <w:r w:rsidR="00CB575E">
        <w:rPr>
          <w:rFonts w:ascii="Times New Roman" w:hAnsi="Times New Roman" w:cs="Times New Roman"/>
          <w:szCs w:val="24"/>
        </w:rPr>
        <w:t>,</w:t>
      </w:r>
      <w:r w:rsidRPr="00B650BE">
        <w:rPr>
          <w:rFonts w:ascii="Times New Roman" w:hAnsi="Times New Roman" w:cs="Times New Roman"/>
          <w:szCs w:val="24"/>
        </w:rPr>
        <w:t xml:space="preserve"> Sea</w:t>
      </w:r>
      <w:r w:rsidR="00157E6C" w:rsidRPr="00B650BE">
        <w:rPr>
          <w:rFonts w:ascii="Times New Roman" w:hAnsi="Times New Roman" w:cs="Times New Roman"/>
          <w:szCs w:val="24"/>
        </w:rPr>
        <w:t xml:space="preserve"> </w:t>
      </w:r>
      <w:r w:rsidRPr="00B650BE">
        <w:rPr>
          <w:rFonts w:ascii="Times New Roman" w:hAnsi="Times New Roman" w:cs="Times New Roman"/>
          <w:szCs w:val="24"/>
        </w:rPr>
        <w:t xml:space="preserve">World "acknowledged for the first time the negative publicity may have had a hit and may have been why the attendance has been flat for now and the past quarters." In September 2014, </w:t>
      </w:r>
      <w:r w:rsidR="00157E6C" w:rsidRPr="00B650BE">
        <w:rPr>
          <w:rFonts w:ascii="Times New Roman" w:hAnsi="Times New Roman" w:cs="Times New Roman"/>
          <w:szCs w:val="24"/>
        </w:rPr>
        <w:t xml:space="preserve">a class action lawsuit was filed </w:t>
      </w:r>
      <w:r w:rsidR="005E6091" w:rsidRPr="00B650BE">
        <w:rPr>
          <w:rFonts w:ascii="Times New Roman" w:hAnsi="Times New Roman" w:cs="Times New Roman"/>
          <w:szCs w:val="24"/>
        </w:rPr>
        <w:t xml:space="preserve">claiming that Sea World misled investors by not attributing the decline in business to Blackfish.  </w:t>
      </w:r>
    </w:p>
    <w:p w14:paraId="4AB98CAC" w14:textId="443B1E75" w:rsidR="00392F62" w:rsidRPr="00B650BE" w:rsidRDefault="00392F62" w:rsidP="00B650BE">
      <w:pPr>
        <w:widowControl w:val="0"/>
        <w:autoSpaceDE w:val="0"/>
        <w:autoSpaceDN w:val="0"/>
        <w:adjustRightInd w:val="0"/>
        <w:spacing w:after="140"/>
        <w:ind w:firstLine="720"/>
        <w:rPr>
          <w:rFonts w:ascii="Times New Roman" w:hAnsi="Times New Roman" w:cs="Times New Roman"/>
          <w:szCs w:val="24"/>
          <w:lang w:eastAsia="en-US"/>
        </w:rPr>
      </w:pPr>
      <w:r w:rsidRPr="00B650BE">
        <w:rPr>
          <w:rFonts w:ascii="Times New Roman" w:hAnsi="Times New Roman" w:cs="Times New Roman"/>
          <w:szCs w:val="24"/>
          <w:lang w:eastAsia="en-US"/>
        </w:rPr>
        <w:t xml:space="preserve">The Blue World </w:t>
      </w:r>
      <w:r w:rsidR="00B650BE" w:rsidRPr="00B650BE">
        <w:rPr>
          <w:rFonts w:ascii="Times New Roman" w:hAnsi="Times New Roman" w:cs="Times New Roman"/>
          <w:szCs w:val="24"/>
          <w:lang w:eastAsia="en-US"/>
        </w:rPr>
        <w:t>Project</w:t>
      </w:r>
      <w:r w:rsidRPr="00B650BE">
        <w:rPr>
          <w:rFonts w:ascii="Times New Roman" w:hAnsi="Times New Roman" w:cs="Times New Roman"/>
          <w:szCs w:val="24"/>
          <w:lang w:eastAsia="en-US"/>
        </w:rPr>
        <w:t xml:space="preserve"> announced </w:t>
      </w:r>
      <w:ins w:id="15" w:author="Journalism Ball State" w:date="2014-12-16T13:12:00Z">
        <w:r w:rsidR="003002E8">
          <w:rPr>
            <w:rFonts w:ascii="Times New Roman" w:hAnsi="Times New Roman" w:cs="Times New Roman"/>
            <w:szCs w:val="24"/>
            <w:lang w:eastAsia="en-US"/>
          </w:rPr>
          <w:t>for?</w:t>
        </w:r>
      </w:ins>
      <w:del w:id="16" w:author="Journalism Ball State" w:date="2014-12-16T13:12:00Z">
        <w:r w:rsidRPr="00B650BE" w:rsidDel="003002E8">
          <w:rPr>
            <w:rFonts w:ascii="Times New Roman" w:hAnsi="Times New Roman" w:cs="Times New Roman"/>
            <w:szCs w:val="24"/>
            <w:lang w:eastAsia="en-US"/>
          </w:rPr>
          <w:delText>in</w:delText>
        </w:r>
      </w:del>
      <w:r w:rsidRPr="00B650BE">
        <w:rPr>
          <w:rFonts w:ascii="Times New Roman" w:hAnsi="Times New Roman" w:cs="Times New Roman"/>
          <w:szCs w:val="24"/>
          <w:lang w:eastAsia="en-US"/>
        </w:rPr>
        <w:t xml:space="preserve"> August 2015 by Sea World will almost double the orca’s current 7 million gallon habitats. It also pledged $10 million in matching funds for </w:t>
      </w:r>
      <w:r w:rsidR="00B650BE" w:rsidRPr="00B650BE">
        <w:rPr>
          <w:rFonts w:ascii="Times New Roman" w:hAnsi="Times New Roman" w:cs="Times New Roman"/>
          <w:szCs w:val="24"/>
          <w:lang w:eastAsia="en-US"/>
        </w:rPr>
        <w:t>orca</w:t>
      </w:r>
      <w:r w:rsidRPr="00B650BE">
        <w:rPr>
          <w:rFonts w:ascii="Times New Roman" w:hAnsi="Times New Roman" w:cs="Times New Roman"/>
          <w:szCs w:val="24"/>
          <w:lang w:eastAsia="en-US"/>
        </w:rPr>
        <w:t xml:space="preserve"> research. </w:t>
      </w:r>
    </w:p>
    <w:p w14:paraId="6AEADC13" w14:textId="77777777" w:rsidR="00E07A29" w:rsidRPr="00B650BE" w:rsidRDefault="00E07A29" w:rsidP="00851A09">
      <w:pPr>
        <w:rPr>
          <w:rFonts w:ascii="Times New Roman" w:hAnsi="Times New Roman" w:cs="Times New Roman"/>
          <w:szCs w:val="24"/>
        </w:rPr>
      </w:pPr>
    </w:p>
    <w:p w14:paraId="183B0E0B" w14:textId="6322999E" w:rsidR="00816A19" w:rsidRPr="00B650BE" w:rsidRDefault="005E4E50" w:rsidP="003C0B72">
      <w:pPr>
        <w:rPr>
          <w:rFonts w:ascii="Times New Roman" w:hAnsi="Times New Roman" w:cs="Times New Roman"/>
          <w:b/>
          <w:szCs w:val="24"/>
        </w:rPr>
      </w:pPr>
      <w:r w:rsidRPr="00B650BE">
        <w:rPr>
          <w:rFonts w:ascii="Times New Roman" w:hAnsi="Times New Roman" w:cs="Times New Roman"/>
          <w:b/>
          <w:szCs w:val="24"/>
        </w:rPr>
        <w:t>Problem/O</w:t>
      </w:r>
      <w:r w:rsidR="00851A09" w:rsidRPr="00B650BE">
        <w:rPr>
          <w:rFonts w:ascii="Times New Roman" w:hAnsi="Times New Roman" w:cs="Times New Roman"/>
          <w:b/>
          <w:szCs w:val="24"/>
        </w:rPr>
        <w:t>pportunity</w:t>
      </w:r>
    </w:p>
    <w:p w14:paraId="2C967492" w14:textId="2809855C" w:rsidR="00816A19" w:rsidRPr="00B650BE" w:rsidRDefault="00816A19" w:rsidP="00851A09">
      <w:pPr>
        <w:ind w:firstLine="720"/>
        <w:rPr>
          <w:rFonts w:ascii="Times New Roman" w:hAnsi="Times New Roman" w:cs="Times New Roman"/>
          <w:szCs w:val="24"/>
        </w:rPr>
      </w:pPr>
      <w:r w:rsidRPr="00B650BE">
        <w:rPr>
          <w:rFonts w:ascii="Times New Roman" w:hAnsi="Times New Roman" w:cs="Times New Roman"/>
          <w:szCs w:val="24"/>
        </w:rPr>
        <w:t>Sea World has had issues with</w:t>
      </w:r>
      <w:r w:rsidR="003C0B72" w:rsidRPr="00B650BE">
        <w:rPr>
          <w:rFonts w:ascii="Times New Roman" w:hAnsi="Times New Roman" w:cs="Times New Roman"/>
          <w:szCs w:val="24"/>
        </w:rPr>
        <w:t xml:space="preserve"> the </w:t>
      </w:r>
      <w:r w:rsidR="00B650BE" w:rsidRPr="00B650BE">
        <w:rPr>
          <w:rFonts w:ascii="Times New Roman" w:hAnsi="Times New Roman" w:cs="Times New Roman"/>
          <w:szCs w:val="24"/>
        </w:rPr>
        <w:t>orcas</w:t>
      </w:r>
      <w:r w:rsidR="003C0B72" w:rsidRPr="00B650BE">
        <w:rPr>
          <w:rFonts w:ascii="Times New Roman" w:hAnsi="Times New Roman" w:cs="Times New Roman"/>
          <w:szCs w:val="24"/>
        </w:rPr>
        <w:t xml:space="preserve"> in </w:t>
      </w:r>
      <w:r w:rsidR="00B650BE" w:rsidRPr="00B650BE">
        <w:rPr>
          <w:rFonts w:ascii="Times New Roman" w:hAnsi="Times New Roman" w:cs="Times New Roman"/>
          <w:szCs w:val="24"/>
        </w:rPr>
        <w:t>its</w:t>
      </w:r>
      <w:r w:rsidR="003C0B72" w:rsidRPr="00B650BE">
        <w:rPr>
          <w:rFonts w:ascii="Times New Roman" w:hAnsi="Times New Roman" w:cs="Times New Roman"/>
          <w:szCs w:val="24"/>
        </w:rPr>
        <w:t xml:space="preserve"> care showing aggression</w:t>
      </w:r>
      <w:r w:rsidR="00CB575E">
        <w:rPr>
          <w:rFonts w:ascii="Times New Roman" w:hAnsi="Times New Roman" w:cs="Times New Roman"/>
          <w:szCs w:val="24"/>
        </w:rPr>
        <w:t xml:space="preserve"> and hurting and </w:t>
      </w:r>
      <w:r w:rsidR="003C0B72" w:rsidRPr="00B650BE">
        <w:rPr>
          <w:rFonts w:ascii="Times New Roman" w:hAnsi="Times New Roman" w:cs="Times New Roman"/>
          <w:szCs w:val="24"/>
        </w:rPr>
        <w:t xml:space="preserve">killing </w:t>
      </w:r>
      <w:r w:rsidRPr="00B650BE">
        <w:rPr>
          <w:rFonts w:ascii="Times New Roman" w:hAnsi="Times New Roman" w:cs="Times New Roman"/>
          <w:szCs w:val="24"/>
        </w:rPr>
        <w:t xml:space="preserve">Sea World staff and other people. </w:t>
      </w:r>
      <w:r w:rsidR="006A3685">
        <w:rPr>
          <w:rFonts w:ascii="Times New Roman" w:hAnsi="Times New Roman" w:cs="Times New Roman"/>
          <w:szCs w:val="24"/>
        </w:rPr>
        <w:t xml:space="preserve">OSHA and the court system </w:t>
      </w:r>
      <w:proofErr w:type="gramStart"/>
      <w:r w:rsidR="006A3685">
        <w:rPr>
          <w:rFonts w:ascii="Times New Roman" w:hAnsi="Times New Roman" w:cs="Times New Roman"/>
          <w:szCs w:val="24"/>
        </w:rPr>
        <w:t>has</w:t>
      </w:r>
      <w:proofErr w:type="gramEnd"/>
      <w:r w:rsidR="006A3685">
        <w:rPr>
          <w:rFonts w:ascii="Times New Roman" w:hAnsi="Times New Roman" w:cs="Times New Roman"/>
          <w:szCs w:val="24"/>
        </w:rPr>
        <w:t xml:space="preserve"> gotten involved to ensure safety in the workplace. </w:t>
      </w:r>
    </w:p>
    <w:p w14:paraId="56E5C9A9" w14:textId="77777777" w:rsidR="00816A19" w:rsidRPr="00B650BE" w:rsidRDefault="00816A19" w:rsidP="00851A09">
      <w:pPr>
        <w:ind w:firstLine="720"/>
        <w:rPr>
          <w:rFonts w:ascii="Times New Roman" w:hAnsi="Times New Roman" w:cs="Times New Roman"/>
          <w:szCs w:val="24"/>
        </w:rPr>
      </w:pPr>
    </w:p>
    <w:p w14:paraId="0A302343" w14:textId="2E31DEC2" w:rsidR="006A3685" w:rsidRPr="00B650BE" w:rsidRDefault="00816A19" w:rsidP="006A3685">
      <w:pPr>
        <w:ind w:firstLine="720"/>
        <w:rPr>
          <w:rFonts w:ascii="Times New Roman" w:hAnsi="Times New Roman" w:cs="Times New Roman"/>
          <w:szCs w:val="24"/>
          <w:lang w:eastAsia="en-US"/>
        </w:rPr>
      </w:pPr>
      <w:r w:rsidRPr="00B650BE">
        <w:rPr>
          <w:rFonts w:ascii="Times New Roman" w:hAnsi="Times New Roman" w:cs="Times New Roman"/>
          <w:szCs w:val="24"/>
        </w:rPr>
        <w:t xml:space="preserve">Sea World’s response included announcing that the </w:t>
      </w:r>
      <w:r w:rsidR="00B650BE" w:rsidRPr="00B650BE">
        <w:rPr>
          <w:rFonts w:ascii="Times New Roman" w:hAnsi="Times New Roman" w:cs="Times New Roman"/>
          <w:szCs w:val="24"/>
        </w:rPr>
        <w:t>Shamu</w:t>
      </w:r>
      <w:r w:rsidRPr="00B650BE">
        <w:rPr>
          <w:rFonts w:ascii="Times New Roman" w:hAnsi="Times New Roman" w:cs="Times New Roman"/>
          <w:szCs w:val="24"/>
        </w:rPr>
        <w:t xml:space="preserve"> Show would be taking a break so repairs could be made to the animal habitat. Sea World stated that Blackfish was made by a “small group of misinformed individuals” and calls it a “coordinated campaign of digital harassment.” </w:t>
      </w:r>
      <w:r w:rsidR="006A3685">
        <w:rPr>
          <w:rFonts w:ascii="Times New Roman" w:hAnsi="Times New Roman" w:cs="Times New Roman"/>
          <w:szCs w:val="24"/>
        </w:rPr>
        <w:t xml:space="preserve">This has damaged Sea World’s credibility and image. The </w:t>
      </w:r>
      <w:r w:rsidR="006A3685" w:rsidRPr="00B650BE">
        <w:rPr>
          <w:rFonts w:ascii="Times New Roman" w:hAnsi="Times New Roman" w:cs="Times New Roman"/>
          <w:i/>
          <w:iCs/>
          <w:szCs w:val="24"/>
          <w:lang w:eastAsia="en-US"/>
        </w:rPr>
        <w:t>Consumerist</w:t>
      </w:r>
      <w:r w:rsidR="006A3685" w:rsidRPr="00B650BE">
        <w:rPr>
          <w:rFonts w:ascii="Times New Roman" w:hAnsi="Times New Roman" w:cs="Times New Roman"/>
          <w:szCs w:val="24"/>
          <w:lang w:eastAsia="en-US"/>
        </w:rPr>
        <w:t xml:space="preserve">‘s voted Sea World as third in the “worst corporation” bracket in 2014. </w:t>
      </w:r>
    </w:p>
    <w:p w14:paraId="4D834540" w14:textId="77777777" w:rsidR="00816A19" w:rsidRPr="00B650BE" w:rsidRDefault="00816A19" w:rsidP="006A3685">
      <w:pPr>
        <w:rPr>
          <w:rFonts w:ascii="Times New Roman" w:hAnsi="Times New Roman" w:cs="Times New Roman"/>
          <w:szCs w:val="24"/>
        </w:rPr>
      </w:pPr>
    </w:p>
    <w:p w14:paraId="79BEB64D" w14:textId="62C6208B" w:rsidR="009D3899" w:rsidRDefault="00816A19" w:rsidP="00851A09">
      <w:pPr>
        <w:ind w:firstLine="720"/>
        <w:rPr>
          <w:rFonts w:ascii="Times New Roman" w:hAnsi="Times New Roman" w:cs="Times New Roman"/>
          <w:szCs w:val="24"/>
        </w:rPr>
      </w:pPr>
      <w:r w:rsidRPr="00B650BE">
        <w:rPr>
          <w:rFonts w:ascii="Times New Roman" w:hAnsi="Times New Roman" w:cs="Times New Roman"/>
          <w:szCs w:val="24"/>
        </w:rPr>
        <w:t xml:space="preserve">The problem/opportunity is that Sea World is </w:t>
      </w:r>
      <w:r w:rsidR="00B650BE" w:rsidRPr="00B650BE">
        <w:rPr>
          <w:rFonts w:ascii="Times New Roman" w:hAnsi="Times New Roman" w:cs="Times New Roman"/>
          <w:szCs w:val="24"/>
        </w:rPr>
        <w:t>under fire</w:t>
      </w:r>
      <w:r w:rsidRPr="00B650BE">
        <w:rPr>
          <w:rFonts w:ascii="Times New Roman" w:hAnsi="Times New Roman" w:cs="Times New Roman"/>
          <w:szCs w:val="24"/>
        </w:rPr>
        <w:t xml:space="preserve"> for not implementing proper care of </w:t>
      </w:r>
      <w:r w:rsidR="00B650BE" w:rsidRPr="00B650BE">
        <w:rPr>
          <w:rFonts w:ascii="Times New Roman" w:hAnsi="Times New Roman" w:cs="Times New Roman"/>
          <w:szCs w:val="24"/>
        </w:rPr>
        <w:t>its</w:t>
      </w:r>
      <w:r w:rsidR="00CB575E">
        <w:rPr>
          <w:rFonts w:ascii="Times New Roman" w:hAnsi="Times New Roman" w:cs="Times New Roman"/>
          <w:szCs w:val="24"/>
        </w:rPr>
        <w:t xml:space="preserve"> staff and</w:t>
      </w:r>
      <w:r w:rsidRPr="00B650BE">
        <w:rPr>
          <w:rFonts w:ascii="Times New Roman" w:hAnsi="Times New Roman" w:cs="Times New Roman"/>
          <w:szCs w:val="24"/>
        </w:rPr>
        <w:t xml:space="preserve"> animals</w:t>
      </w:r>
      <w:r w:rsidR="00CB575E">
        <w:rPr>
          <w:rFonts w:ascii="Times New Roman" w:hAnsi="Times New Roman" w:cs="Times New Roman"/>
          <w:szCs w:val="24"/>
        </w:rPr>
        <w:t>,</w:t>
      </w:r>
      <w:r w:rsidRPr="00B650BE">
        <w:rPr>
          <w:rFonts w:ascii="Times New Roman" w:hAnsi="Times New Roman" w:cs="Times New Roman"/>
          <w:szCs w:val="24"/>
        </w:rPr>
        <w:t xml:space="preserve"> specifically the </w:t>
      </w:r>
      <w:r w:rsidR="00B650BE" w:rsidRPr="00B650BE">
        <w:rPr>
          <w:rFonts w:ascii="Times New Roman" w:hAnsi="Times New Roman" w:cs="Times New Roman"/>
          <w:szCs w:val="24"/>
        </w:rPr>
        <w:t>orcas</w:t>
      </w:r>
      <w:r w:rsidR="00CB575E">
        <w:rPr>
          <w:rFonts w:ascii="Times New Roman" w:hAnsi="Times New Roman" w:cs="Times New Roman"/>
          <w:szCs w:val="24"/>
        </w:rPr>
        <w:t>. Sea World issued</w:t>
      </w:r>
      <w:r w:rsidRPr="00B650BE">
        <w:rPr>
          <w:rFonts w:ascii="Times New Roman" w:hAnsi="Times New Roman" w:cs="Times New Roman"/>
          <w:szCs w:val="24"/>
        </w:rPr>
        <w:t xml:space="preserve"> an initial response tactic and has the opportunity to add on to it by incorporatin</w:t>
      </w:r>
      <w:r w:rsidR="009D3899" w:rsidRPr="00B650BE">
        <w:rPr>
          <w:rFonts w:ascii="Times New Roman" w:hAnsi="Times New Roman" w:cs="Times New Roman"/>
          <w:szCs w:val="24"/>
        </w:rPr>
        <w:t xml:space="preserve">g corporate social </w:t>
      </w:r>
      <w:r w:rsidR="00B650BE" w:rsidRPr="00B650BE">
        <w:rPr>
          <w:rFonts w:ascii="Times New Roman" w:hAnsi="Times New Roman" w:cs="Times New Roman"/>
          <w:szCs w:val="24"/>
        </w:rPr>
        <w:t>responsibility</w:t>
      </w:r>
      <w:r w:rsidR="005E6091" w:rsidRPr="00B650BE">
        <w:rPr>
          <w:rFonts w:ascii="Times New Roman" w:hAnsi="Times New Roman" w:cs="Times New Roman"/>
          <w:szCs w:val="24"/>
        </w:rPr>
        <w:t>.</w:t>
      </w:r>
    </w:p>
    <w:p w14:paraId="6DF6DCED" w14:textId="77777777" w:rsidR="003C5112" w:rsidRDefault="003C5112" w:rsidP="00851A09">
      <w:pPr>
        <w:ind w:firstLine="720"/>
        <w:rPr>
          <w:rFonts w:ascii="Times New Roman" w:hAnsi="Times New Roman" w:cs="Times New Roman"/>
          <w:szCs w:val="24"/>
        </w:rPr>
      </w:pPr>
    </w:p>
    <w:p w14:paraId="32865746" w14:textId="6E91EB35" w:rsidR="003C5112" w:rsidRPr="003C5112" w:rsidRDefault="003C5112" w:rsidP="003C5112">
      <w:pPr>
        <w:rPr>
          <w:rFonts w:ascii="Times New Roman" w:hAnsi="Times New Roman" w:cs="Times New Roman"/>
          <w:b/>
          <w:szCs w:val="24"/>
        </w:rPr>
      </w:pPr>
      <w:r w:rsidRPr="003C5112">
        <w:rPr>
          <w:rFonts w:ascii="Times New Roman" w:hAnsi="Times New Roman" w:cs="Times New Roman"/>
          <w:b/>
          <w:szCs w:val="24"/>
        </w:rPr>
        <w:t xml:space="preserve">Current Sea World Corporate Social Responsibility </w:t>
      </w:r>
    </w:p>
    <w:p w14:paraId="66CEF6EA" w14:textId="77777777" w:rsidR="003C5112" w:rsidRPr="003C5112" w:rsidRDefault="003C5112" w:rsidP="003C5112">
      <w:pPr>
        <w:rPr>
          <w:rFonts w:ascii="Times New Roman" w:hAnsi="Times New Roman" w:cs="Times New Roman"/>
          <w:szCs w:val="24"/>
        </w:rPr>
      </w:pPr>
    </w:p>
    <w:p w14:paraId="2E180149" w14:textId="4911D92C" w:rsidR="003C5112" w:rsidRPr="003C5112" w:rsidRDefault="003C5112" w:rsidP="00CB575E">
      <w:pPr>
        <w:widowControl w:val="0"/>
        <w:autoSpaceDE w:val="0"/>
        <w:autoSpaceDN w:val="0"/>
        <w:adjustRightInd w:val="0"/>
        <w:ind w:firstLine="720"/>
        <w:rPr>
          <w:rFonts w:ascii="Times New Roman" w:hAnsi="Times New Roman" w:cs="Times New Roman"/>
          <w:sz w:val="26"/>
          <w:szCs w:val="26"/>
        </w:rPr>
      </w:pPr>
      <w:r w:rsidRPr="003C5112">
        <w:rPr>
          <w:rFonts w:ascii="Times New Roman" w:hAnsi="Times New Roman" w:cs="Times New Roman"/>
          <w:sz w:val="26"/>
          <w:szCs w:val="26"/>
        </w:rPr>
        <w:t xml:space="preserve">Sea World’s current Corporate Social Responsibility webpage states: </w:t>
      </w:r>
    </w:p>
    <w:p w14:paraId="2AB2D1BE" w14:textId="77777777" w:rsidR="003C5112" w:rsidRPr="003C5112" w:rsidRDefault="003C5112" w:rsidP="003C5112">
      <w:pPr>
        <w:widowControl w:val="0"/>
        <w:autoSpaceDE w:val="0"/>
        <w:autoSpaceDN w:val="0"/>
        <w:adjustRightInd w:val="0"/>
        <w:rPr>
          <w:rFonts w:ascii="Times New Roman" w:hAnsi="Times New Roman" w:cs="Times New Roman"/>
          <w:sz w:val="26"/>
          <w:szCs w:val="26"/>
        </w:rPr>
      </w:pPr>
    </w:p>
    <w:p w14:paraId="03C04A90" w14:textId="13251315" w:rsidR="003C5112" w:rsidRPr="003C5112" w:rsidRDefault="003C5112" w:rsidP="00CB575E">
      <w:pPr>
        <w:widowControl w:val="0"/>
        <w:autoSpaceDE w:val="0"/>
        <w:autoSpaceDN w:val="0"/>
        <w:adjustRightInd w:val="0"/>
        <w:ind w:firstLine="720"/>
        <w:rPr>
          <w:rFonts w:ascii="Times New Roman" w:hAnsi="Times New Roman" w:cs="Times New Roman"/>
          <w:i/>
          <w:sz w:val="26"/>
          <w:szCs w:val="26"/>
        </w:rPr>
      </w:pPr>
      <w:r w:rsidRPr="003C5112">
        <w:rPr>
          <w:rFonts w:ascii="Times New Roman" w:hAnsi="Times New Roman" w:cs="Times New Roman"/>
          <w:i/>
          <w:sz w:val="26"/>
          <w:szCs w:val="26"/>
        </w:rPr>
        <w:t>“Our Corporate Social Responsibility (CSR) platform is grounded in the vision that we can accomplish great things when we work together. By building durable partnerships, we encourage a common benefit for our business and the communities where we live and work.</w:t>
      </w:r>
    </w:p>
    <w:p w14:paraId="69F61DD8" w14:textId="77777777" w:rsidR="003C5112" w:rsidRPr="003C5112" w:rsidRDefault="003C5112" w:rsidP="003C5112">
      <w:pPr>
        <w:widowControl w:val="0"/>
        <w:autoSpaceDE w:val="0"/>
        <w:autoSpaceDN w:val="0"/>
        <w:adjustRightInd w:val="0"/>
        <w:rPr>
          <w:rFonts w:ascii="Times New Roman" w:hAnsi="Times New Roman" w:cs="Times New Roman"/>
          <w:i/>
          <w:sz w:val="26"/>
          <w:szCs w:val="26"/>
        </w:rPr>
      </w:pPr>
    </w:p>
    <w:p w14:paraId="40048EFA" w14:textId="0AFA88E5" w:rsidR="00816A19" w:rsidRDefault="003C5112" w:rsidP="00CB575E">
      <w:pPr>
        <w:ind w:firstLine="720"/>
        <w:rPr>
          <w:rFonts w:ascii="Times New Roman" w:hAnsi="Times New Roman" w:cs="Times New Roman"/>
          <w:i/>
          <w:szCs w:val="24"/>
        </w:rPr>
      </w:pPr>
      <w:r w:rsidRPr="003C5112">
        <w:rPr>
          <w:rFonts w:ascii="Times New Roman" w:hAnsi="Times New Roman" w:cs="Times New Roman"/>
          <w:i/>
          <w:sz w:val="26"/>
          <w:szCs w:val="26"/>
        </w:rPr>
        <w:t>Our goal is to consider the impact of our decisions, operations and investments; create measurable and continuing value for key stakeholders; and to build trust within our communities.”</w:t>
      </w:r>
      <w:r w:rsidR="00816A19" w:rsidRPr="003C5112">
        <w:rPr>
          <w:rFonts w:ascii="Times New Roman" w:hAnsi="Times New Roman" w:cs="Times New Roman"/>
          <w:i/>
          <w:szCs w:val="24"/>
        </w:rPr>
        <w:t xml:space="preserve"> </w:t>
      </w:r>
    </w:p>
    <w:p w14:paraId="7DC34B15" w14:textId="77777777" w:rsidR="006A3685" w:rsidRDefault="006A3685" w:rsidP="003C5112">
      <w:pPr>
        <w:rPr>
          <w:rFonts w:ascii="Times New Roman" w:hAnsi="Times New Roman" w:cs="Times New Roman"/>
          <w:i/>
          <w:szCs w:val="24"/>
        </w:rPr>
      </w:pPr>
    </w:p>
    <w:p w14:paraId="4824608F" w14:textId="2B0C4AAB" w:rsidR="006A3685" w:rsidRPr="006A3685" w:rsidRDefault="006A3685" w:rsidP="003C5112">
      <w:pPr>
        <w:rPr>
          <w:rFonts w:ascii="Times New Roman" w:hAnsi="Times New Roman" w:cs="Times New Roman"/>
          <w:szCs w:val="24"/>
        </w:rPr>
      </w:pPr>
      <w:r>
        <w:rPr>
          <w:rFonts w:ascii="Times New Roman" w:hAnsi="Times New Roman" w:cs="Times New Roman"/>
          <w:szCs w:val="24"/>
        </w:rPr>
        <w:t xml:space="preserve">However, there is little to no information available on their CSR program and what they have accomplished. </w:t>
      </w:r>
      <w:ins w:id="17" w:author="Journalism Ball State" w:date="2014-12-16T13:13:00Z">
        <w:r w:rsidR="003002E8">
          <w:rPr>
            <w:rFonts w:ascii="Times New Roman" w:hAnsi="Times New Roman" w:cs="Times New Roman"/>
            <w:szCs w:val="24"/>
          </w:rPr>
          <w:t xml:space="preserve"> Here lies the CSR opportunity.</w:t>
        </w:r>
      </w:ins>
    </w:p>
    <w:p w14:paraId="26B65B46" w14:textId="77777777" w:rsidR="003C5112" w:rsidRPr="00B650BE" w:rsidRDefault="003C5112" w:rsidP="00035383">
      <w:pPr>
        <w:rPr>
          <w:rFonts w:ascii="Times New Roman" w:hAnsi="Times New Roman" w:cs="Times New Roman"/>
          <w:szCs w:val="24"/>
        </w:rPr>
      </w:pPr>
    </w:p>
    <w:p w14:paraId="74247D88" w14:textId="05BDEBB8" w:rsidR="00851A09" w:rsidRPr="00B650BE" w:rsidRDefault="005E4E50" w:rsidP="00851A09">
      <w:pPr>
        <w:rPr>
          <w:rFonts w:ascii="Times New Roman" w:hAnsi="Times New Roman" w:cs="Times New Roman"/>
          <w:b/>
          <w:szCs w:val="24"/>
        </w:rPr>
      </w:pPr>
      <w:r w:rsidRPr="00B650BE">
        <w:rPr>
          <w:rFonts w:ascii="Times New Roman" w:hAnsi="Times New Roman" w:cs="Times New Roman"/>
          <w:b/>
          <w:szCs w:val="24"/>
        </w:rPr>
        <w:t xml:space="preserve">Epilogue </w:t>
      </w:r>
    </w:p>
    <w:p w14:paraId="4F0C8F3F" w14:textId="77777777" w:rsidR="00851A09" w:rsidRDefault="00851A09" w:rsidP="00851A09">
      <w:pPr>
        <w:rPr>
          <w:rFonts w:ascii="Times New Roman" w:hAnsi="Times New Roman" w:cs="Times New Roman"/>
          <w:szCs w:val="24"/>
        </w:rPr>
      </w:pPr>
    </w:p>
    <w:p w14:paraId="7D9EF114" w14:textId="071DE68E" w:rsidR="00470DE5" w:rsidRDefault="00470DE5" w:rsidP="00147623">
      <w:pPr>
        <w:ind w:firstLine="720"/>
        <w:rPr>
          <w:rFonts w:ascii="Times New Roman" w:hAnsi="Times New Roman" w:cs="Times New Roman"/>
          <w:szCs w:val="24"/>
        </w:rPr>
      </w:pPr>
      <w:r>
        <w:rPr>
          <w:rFonts w:ascii="Times New Roman" w:hAnsi="Times New Roman" w:cs="Times New Roman"/>
          <w:szCs w:val="24"/>
        </w:rPr>
        <w:t xml:space="preserve">At the time of writing this Sea World is still working to rectify the damage done to their business and their image from </w:t>
      </w:r>
      <w:r w:rsidRPr="00470DE5">
        <w:rPr>
          <w:rFonts w:ascii="Times New Roman" w:hAnsi="Times New Roman" w:cs="Times New Roman"/>
          <w:i/>
          <w:szCs w:val="24"/>
        </w:rPr>
        <w:t>Blackfish</w:t>
      </w:r>
      <w:r>
        <w:rPr>
          <w:rFonts w:ascii="Times New Roman" w:hAnsi="Times New Roman" w:cs="Times New Roman"/>
          <w:szCs w:val="24"/>
        </w:rPr>
        <w:t xml:space="preserve"> and their response to </w:t>
      </w:r>
      <w:r w:rsidRPr="00470DE5">
        <w:rPr>
          <w:rFonts w:ascii="Times New Roman" w:hAnsi="Times New Roman" w:cs="Times New Roman"/>
          <w:i/>
          <w:szCs w:val="24"/>
        </w:rPr>
        <w:t>Blackfish</w:t>
      </w:r>
      <w:r>
        <w:rPr>
          <w:rFonts w:ascii="Times New Roman" w:hAnsi="Times New Roman" w:cs="Times New Roman"/>
          <w:szCs w:val="24"/>
        </w:rPr>
        <w:t xml:space="preserve">. </w:t>
      </w:r>
      <w:r w:rsidR="00147623">
        <w:rPr>
          <w:rFonts w:ascii="Times New Roman" w:hAnsi="Times New Roman" w:cs="Times New Roman"/>
          <w:szCs w:val="24"/>
        </w:rPr>
        <w:t>Sea World still has the section of their website “The Truth About Blackfish” which calls the movie “propaganda not a documentary.” How you decide to handle this case and integrate Corporate Social Responsibility into the DNA of the company could help write this section</w:t>
      </w:r>
      <w:r w:rsidR="00035383">
        <w:rPr>
          <w:rFonts w:ascii="Times New Roman" w:hAnsi="Times New Roman" w:cs="Times New Roman"/>
          <w:szCs w:val="24"/>
        </w:rPr>
        <w:t xml:space="preserve"> and give Sea World a positive end</w:t>
      </w:r>
      <w:r w:rsidR="00147623">
        <w:rPr>
          <w:rFonts w:ascii="Times New Roman" w:hAnsi="Times New Roman" w:cs="Times New Roman"/>
          <w:szCs w:val="24"/>
        </w:rPr>
        <w:t xml:space="preserve">.  </w:t>
      </w:r>
    </w:p>
    <w:p w14:paraId="329C0554" w14:textId="77777777" w:rsidR="003C5112" w:rsidRDefault="003C5112" w:rsidP="003C5112">
      <w:pPr>
        <w:rPr>
          <w:rFonts w:ascii="Times New Roman" w:hAnsi="Times New Roman" w:cs="Times New Roman"/>
          <w:szCs w:val="24"/>
        </w:rPr>
      </w:pPr>
    </w:p>
    <w:p w14:paraId="26853059" w14:textId="372A2725" w:rsidR="003C5112" w:rsidRPr="003C5112" w:rsidRDefault="003C5112" w:rsidP="003C5112">
      <w:pPr>
        <w:rPr>
          <w:rFonts w:ascii="Times New Roman" w:hAnsi="Times New Roman" w:cs="Times New Roman"/>
          <w:b/>
          <w:szCs w:val="24"/>
        </w:rPr>
      </w:pPr>
      <w:r w:rsidRPr="003C5112">
        <w:rPr>
          <w:rFonts w:ascii="Times New Roman" w:hAnsi="Times New Roman" w:cs="Times New Roman"/>
          <w:b/>
          <w:szCs w:val="24"/>
        </w:rPr>
        <w:t>Terminology</w:t>
      </w:r>
    </w:p>
    <w:p w14:paraId="36E4F67D" w14:textId="77777777" w:rsidR="003C5112" w:rsidRPr="003C5112" w:rsidRDefault="003C5112" w:rsidP="003C5112">
      <w:pPr>
        <w:pStyle w:val="ListParagraph"/>
        <w:numPr>
          <w:ilvl w:val="0"/>
          <w:numId w:val="3"/>
        </w:numPr>
        <w:rPr>
          <w:rFonts w:ascii="Times New Roman" w:hAnsi="Times New Roman" w:cs="Times New Roman"/>
          <w:szCs w:val="24"/>
        </w:rPr>
      </w:pPr>
      <w:r w:rsidRPr="003C5112">
        <w:rPr>
          <w:rFonts w:ascii="Times New Roman" w:hAnsi="Times New Roman" w:cs="Times New Roman"/>
          <w:szCs w:val="24"/>
        </w:rPr>
        <w:t>Orcas are often called Killer Whales</w:t>
      </w:r>
    </w:p>
    <w:p w14:paraId="5E9C8F16" w14:textId="624454BB" w:rsidR="003C5112" w:rsidRPr="003C5112" w:rsidRDefault="003C5112" w:rsidP="003C5112">
      <w:pPr>
        <w:pStyle w:val="ListParagraph"/>
        <w:numPr>
          <w:ilvl w:val="0"/>
          <w:numId w:val="3"/>
        </w:numPr>
        <w:rPr>
          <w:rFonts w:ascii="Times New Roman" w:hAnsi="Times New Roman" w:cs="Times New Roman"/>
          <w:szCs w:val="24"/>
        </w:rPr>
      </w:pPr>
      <w:r w:rsidRPr="003C5112">
        <w:rPr>
          <w:rFonts w:ascii="Times New Roman" w:hAnsi="Times New Roman" w:cs="Times New Roman"/>
          <w:szCs w:val="24"/>
        </w:rPr>
        <w:t xml:space="preserve">Shamu is a term used to refer to orcas by Sea World. It is derived form the first orca they were able to keep alive in captivity for over 13 months.  </w:t>
      </w:r>
    </w:p>
    <w:p w14:paraId="73FA6C30" w14:textId="77777777" w:rsidR="00470DE5" w:rsidRPr="00B650BE" w:rsidRDefault="00470DE5" w:rsidP="00851A09">
      <w:pPr>
        <w:rPr>
          <w:rFonts w:ascii="Times New Roman" w:hAnsi="Times New Roman" w:cs="Times New Roman"/>
          <w:szCs w:val="24"/>
        </w:rPr>
      </w:pPr>
    </w:p>
    <w:p w14:paraId="414771E4" w14:textId="0CE8B818" w:rsidR="00851A09" w:rsidRPr="00B650BE" w:rsidRDefault="00AD4577" w:rsidP="00851A09">
      <w:pPr>
        <w:rPr>
          <w:rFonts w:ascii="Times New Roman" w:hAnsi="Times New Roman" w:cs="Times New Roman"/>
          <w:b/>
          <w:szCs w:val="24"/>
        </w:rPr>
      </w:pPr>
      <w:r w:rsidRPr="00B650BE">
        <w:rPr>
          <w:rFonts w:ascii="Times New Roman" w:hAnsi="Times New Roman" w:cs="Times New Roman"/>
          <w:b/>
          <w:szCs w:val="24"/>
        </w:rPr>
        <w:t>Q</w:t>
      </w:r>
      <w:r w:rsidR="00851A09" w:rsidRPr="00B650BE">
        <w:rPr>
          <w:rFonts w:ascii="Times New Roman" w:hAnsi="Times New Roman" w:cs="Times New Roman"/>
          <w:b/>
          <w:szCs w:val="24"/>
        </w:rPr>
        <w:t>uestion to</w:t>
      </w:r>
      <w:r w:rsidRPr="00B650BE">
        <w:rPr>
          <w:rFonts w:ascii="Times New Roman" w:hAnsi="Times New Roman" w:cs="Times New Roman"/>
          <w:b/>
          <w:szCs w:val="24"/>
        </w:rPr>
        <w:t xml:space="preserve"> Discuss</w:t>
      </w:r>
    </w:p>
    <w:p w14:paraId="4604634E" w14:textId="2ED6ABAD" w:rsidR="00712FEC" w:rsidRPr="00B650BE" w:rsidRDefault="00712FEC" w:rsidP="00E07A29">
      <w:pPr>
        <w:pStyle w:val="ListParagraph"/>
        <w:numPr>
          <w:ilvl w:val="0"/>
          <w:numId w:val="1"/>
        </w:numPr>
        <w:rPr>
          <w:rFonts w:ascii="Times New Roman" w:hAnsi="Times New Roman" w:cs="Times New Roman"/>
          <w:szCs w:val="24"/>
        </w:rPr>
      </w:pPr>
      <w:r w:rsidRPr="00B650BE">
        <w:rPr>
          <w:rFonts w:ascii="Times New Roman" w:hAnsi="Times New Roman" w:cs="Times New Roman"/>
          <w:szCs w:val="24"/>
        </w:rPr>
        <w:t xml:space="preserve">What did </w:t>
      </w:r>
      <w:r w:rsidRPr="00470DE5">
        <w:rPr>
          <w:rFonts w:ascii="Times New Roman" w:hAnsi="Times New Roman" w:cs="Times New Roman"/>
          <w:i/>
          <w:szCs w:val="24"/>
        </w:rPr>
        <w:t>Blackfish</w:t>
      </w:r>
      <w:r w:rsidR="00CB575E">
        <w:rPr>
          <w:rFonts w:ascii="Times New Roman" w:hAnsi="Times New Roman" w:cs="Times New Roman"/>
          <w:szCs w:val="24"/>
        </w:rPr>
        <w:t xml:space="preserve"> uncover in it</w:t>
      </w:r>
      <w:r w:rsidRPr="00B650BE">
        <w:rPr>
          <w:rFonts w:ascii="Times New Roman" w:hAnsi="Times New Roman" w:cs="Times New Roman"/>
          <w:szCs w:val="24"/>
        </w:rPr>
        <w:t xml:space="preserve">s documentary about Sea World’s </w:t>
      </w:r>
      <w:r w:rsidR="00B650BE" w:rsidRPr="00B650BE">
        <w:rPr>
          <w:rFonts w:ascii="Times New Roman" w:hAnsi="Times New Roman" w:cs="Times New Roman"/>
          <w:szCs w:val="24"/>
        </w:rPr>
        <w:t>orcas</w:t>
      </w:r>
      <w:r w:rsidRPr="00B650BE">
        <w:rPr>
          <w:rFonts w:ascii="Times New Roman" w:hAnsi="Times New Roman" w:cs="Times New Roman"/>
          <w:szCs w:val="24"/>
        </w:rPr>
        <w:t xml:space="preserve">? </w:t>
      </w:r>
    </w:p>
    <w:p w14:paraId="3619FBF9" w14:textId="79CCDF23" w:rsidR="00712FEC" w:rsidRPr="00B650BE" w:rsidRDefault="00712FEC" w:rsidP="00E07A29">
      <w:pPr>
        <w:pStyle w:val="ListParagraph"/>
        <w:numPr>
          <w:ilvl w:val="0"/>
          <w:numId w:val="1"/>
        </w:numPr>
        <w:rPr>
          <w:rFonts w:ascii="Times New Roman" w:hAnsi="Times New Roman" w:cs="Times New Roman"/>
          <w:szCs w:val="24"/>
        </w:rPr>
      </w:pPr>
      <w:r w:rsidRPr="00B650BE">
        <w:rPr>
          <w:rFonts w:ascii="Times New Roman" w:hAnsi="Times New Roman" w:cs="Times New Roman"/>
          <w:szCs w:val="24"/>
        </w:rPr>
        <w:t xml:space="preserve">How did Sea World respond to </w:t>
      </w:r>
      <w:r w:rsidRPr="00470DE5">
        <w:rPr>
          <w:rFonts w:ascii="Times New Roman" w:hAnsi="Times New Roman" w:cs="Times New Roman"/>
          <w:i/>
          <w:szCs w:val="24"/>
        </w:rPr>
        <w:t>Blackfish</w:t>
      </w:r>
      <w:r w:rsidRPr="00B650BE">
        <w:rPr>
          <w:rFonts w:ascii="Times New Roman" w:hAnsi="Times New Roman" w:cs="Times New Roman"/>
          <w:szCs w:val="24"/>
        </w:rPr>
        <w:t xml:space="preserve">? </w:t>
      </w:r>
    </w:p>
    <w:p w14:paraId="5C81C76F" w14:textId="71CDF00B" w:rsidR="00712FEC" w:rsidRPr="00B650BE" w:rsidRDefault="00712FEC" w:rsidP="00E07A29">
      <w:pPr>
        <w:pStyle w:val="ListParagraph"/>
        <w:numPr>
          <w:ilvl w:val="0"/>
          <w:numId w:val="1"/>
        </w:numPr>
        <w:rPr>
          <w:rFonts w:ascii="Times New Roman" w:hAnsi="Times New Roman" w:cs="Times New Roman"/>
          <w:szCs w:val="24"/>
        </w:rPr>
      </w:pPr>
      <w:r w:rsidRPr="00B650BE">
        <w:rPr>
          <w:rFonts w:ascii="Times New Roman" w:hAnsi="Times New Roman" w:cs="Times New Roman"/>
          <w:szCs w:val="24"/>
        </w:rPr>
        <w:t xml:space="preserve">How would you have advised Sea World to respond to </w:t>
      </w:r>
      <w:r w:rsidRPr="00470DE5">
        <w:rPr>
          <w:rFonts w:ascii="Times New Roman" w:hAnsi="Times New Roman" w:cs="Times New Roman"/>
          <w:i/>
          <w:szCs w:val="24"/>
        </w:rPr>
        <w:t>Blackfish</w:t>
      </w:r>
      <w:r w:rsidRPr="00B650BE">
        <w:rPr>
          <w:rFonts w:ascii="Times New Roman" w:hAnsi="Times New Roman" w:cs="Times New Roman"/>
          <w:szCs w:val="24"/>
        </w:rPr>
        <w:t xml:space="preserve">? </w:t>
      </w:r>
    </w:p>
    <w:p w14:paraId="05E97EE4" w14:textId="2E6329DE" w:rsidR="00E07A29" w:rsidRPr="00B650BE" w:rsidRDefault="00E07A29" w:rsidP="00E07A29">
      <w:pPr>
        <w:pStyle w:val="ListParagraph"/>
        <w:numPr>
          <w:ilvl w:val="0"/>
          <w:numId w:val="1"/>
        </w:numPr>
        <w:rPr>
          <w:rFonts w:ascii="Times New Roman" w:hAnsi="Times New Roman" w:cs="Times New Roman"/>
          <w:szCs w:val="24"/>
        </w:rPr>
      </w:pPr>
      <w:r w:rsidRPr="00B650BE">
        <w:rPr>
          <w:rFonts w:ascii="Times New Roman" w:hAnsi="Times New Roman" w:cs="Times New Roman"/>
          <w:szCs w:val="24"/>
        </w:rPr>
        <w:t xml:space="preserve">What do critics say about keeping orcas in </w:t>
      </w:r>
      <w:r w:rsidR="00B650BE" w:rsidRPr="00B650BE">
        <w:rPr>
          <w:rFonts w:ascii="Times New Roman" w:hAnsi="Times New Roman" w:cs="Times New Roman"/>
          <w:szCs w:val="24"/>
        </w:rPr>
        <w:t>captivity</w:t>
      </w:r>
      <w:r w:rsidRPr="00B650BE">
        <w:rPr>
          <w:rFonts w:ascii="Times New Roman" w:hAnsi="Times New Roman" w:cs="Times New Roman"/>
          <w:szCs w:val="24"/>
        </w:rPr>
        <w:t xml:space="preserve">? </w:t>
      </w:r>
    </w:p>
    <w:p w14:paraId="69B59C0F" w14:textId="084A088E" w:rsidR="00E07A29" w:rsidRPr="00B650BE" w:rsidRDefault="00E07A29" w:rsidP="00E07A29">
      <w:pPr>
        <w:pStyle w:val="ListParagraph"/>
        <w:numPr>
          <w:ilvl w:val="0"/>
          <w:numId w:val="1"/>
        </w:numPr>
        <w:rPr>
          <w:rFonts w:ascii="Times New Roman" w:hAnsi="Times New Roman" w:cs="Times New Roman"/>
          <w:szCs w:val="24"/>
        </w:rPr>
      </w:pPr>
      <w:r w:rsidRPr="00B650BE">
        <w:rPr>
          <w:rFonts w:ascii="Times New Roman" w:hAnsi="Times New Roman" w:cs="Times New Roman"/>
          <w:szCs w:val="24"/>
        </w:rPr>
        <w:t xml:space="preserve">What reasons are there for keeping orca’s in </w:t>
      </w:r>
      <w:r w:rsidR="00B650BE" w:rsidRPr="00B650BE">
        <w:rPr>
          <w:rFonts w:ascii="Times New Roman" w:hAnsi="Times New Roman" w:cs="Times New Roman"/>
          <w:szCs w:val="24"/>
        </w:rPr>
        <w:t>captivity</w:t>
      </w:r>
      <w:r w:rsidRPr="00B650BE">
        <w:rPr>
          <w:rFonts w:ascii="Times New Roman" w:hAnsi="Times New Roman" w:cs="Times New Roman"/>
          <w:szCs w:val="24"/>
        </w:rPr>
        <w:t xml:space="preserve">? </w:t>
      </w:r>
    </w:p>
    <w:p w14:paraId="2CA93FD7" w14:textId="10851D7F" w:rsidR="00C446FD" w:rsidRDefault="00C446FD" w:rsidP="00E07A29">
      <w:pPr>
        <w:pStyle w:val="ListParagraph"/>
        <w:numPr>
          <w:ilvl w:val="0"/>
          <w:numId w:val="1"/>
        </w:numPr>
        <w:rPr>
          <w:rFonts w:ascii="Times New Roman" w:hAnsi="Times New Roman" w:cs="Times New Roman"/>
          <w:szCs w:val="24"/>
        </w:rPr>
      </w:pPr>
      <w:r>
        <w:rPr>
          <w:rFonts w:ascii="Times New Roman" w:hAnsi="Times New Roman" w:cs="Times New Roman"/>
          <w:szCs w:val="24"/>
        </w:rPr>
        <w:t xml:space="preserve">What actions should Sea World include in it’s current Corporate Social Responsibility plan? </w:t>
      </w:r>
    </w:p>
    <w:p w14:paraId="6C88038C" w14:textId="7A1B34B0" w:rsidR="00E07A29" w:rsidRPr="00B650BE" w:rsidRDefault="002049A8" w:rsidP="00E07A29">
      <w:pPr>
        <w:pStyle w:val="ListParagraph"/>
        <w:numPr>
          <w:ilvl w:val="0"/>
          <w:numId w:val="1"/>
        </w:numPr>
        <w:rPr>
          <w:rFonts w:ascii="Times New Roman" w:hAnsi="Times New Roman" w:cs="Times New Roman"/>
          <w:szCs w:val="24"/>
        </w:rPr>
      </w:pPr>
      <w:r w:rsidRPr="00B650BE">
        <w:rPr>
          <w:rFonts w:ascii="Times New Roman" w:hAnsi="Times New Roman" w:cs="Times New Roman"/>
          <w:szCs w:val="24"/>
        </w:rPr>
        <w:t>How could</w:t>
      </w:r>
      <w:r w:rsidR="00E07A29" w:rsidRPr="00B650BE">
        <w:rPr>
          <w:rFonts w:ascii="Times New Roman" w:hAnsi="Times New Roman" w:cs="Times New Roman"/>
          <w:szCs w:val="24"/>
        </w:rPr>
        <w:t xml:space="preserve"> animal welfare and animal rights advocates play into it </w:t>
      </w:r>
      <w:r w:rsidRPr="00B650BE">
        <w:rPr>
          <w:rFonts w:ascii="Times New Roman" w:hAnsi="Times New Roman" w:cs="Times New Roman"/>
          <w:szCs w:val="24"/>
        </w:rPr>
        <w:t xml:space="preserve">the Corporate Social </w:t>
      </w:r>
      <w:r w:rsidR="00B650BE" w:rsidRPr="00B650BE">
        <w:rPr>
          <w:rFonts w:ascii="Times New Roman" w:hAnsi="Times New Roman" w:cs="Times New Roman"/>
          <w:szCs w:val="24"/>
        </w:rPr>
        <w:t>Responsibility</w:t>
      </w:r>
      <w:r w:rsidRPr="00B650BE">
        <w:rPr>
          <w:rFonts w:ascii="Times New Roman" w:hAnsi="Times New Roman" w:cs="Times New Roman"/>
          <w:szCs w:val="24"/>
        </w:rPr>
        <w:t xml:space="preserve"> plan for Sea World? </w:t>
      </w:r>
    </w:p>
    <w:p w14:paraId="67DD5D4A" w14:textId="11F843E6" w:rsidR="00392F62" w:rsidRPr="00B650BE" w:rsidRDefault="00392F62" w:rsidP="00E07A29">
      <w:pPr>
        <w:pStyle w:val="ListParagraph"/>
        <w:numPr>
          <w:ilvl w:val="0"/>
          <w:numId w:val="1"/>
        </w:numPr>
        <w:rPr>
          <w:rFonts w:ascii="Times New Roman" w:hAnsi="Times New Roman" w:cs="Times New Roman"/>
          <w:szCs w:val="24"/>
        </w:rPr>
      </w:pPr>
      <w:r w:rsidRPr="00B650BE">
        <w:rPr>
          <w:rFonts w:ascii="Times New Roman" w:hAnsi="Times New Roman" w:cs="Times New Roman"/>
          <w:szCs w:val="24"/>
        </w:rPr>
        <w:t xml:space="preserve">What could Sea World do to “hardwire” Corporate Social </w:t>
      </w:r>
      <w:r w:rsidR="00B650BE" w:rsidRPr="00B650BE">
        <w:rPr>
          <w:rFonts w:ascii="Times New Roman" w:hAnsi="Times New Roman" w:cs="Times New Roman"/>
          <w:szCs w:val="24"/>
        </w:rPr>
        <w:t>Responsibility</w:t>
      </w:r>
      <w:r w:rsidRPr="00B650BE">
        <w:rPr>
          <w:rFonts w:ascii="Times New Roman" w:hAnsi="Times New Roman" w:cs="Times New Roman"/>
          <w:szCs w:val="24"/>
        </w:rPr>
        <w:t xml:space="preserve"> into their corporate DNA? </w:t>
      </w:r>
    </w:p>
    <w:p w14:paraId="153D50D4" w14:textId="51BC75EA" w:rsidR="00712FEC" w:rsidRPr="00B650BE" w:rsidRDefault="00712FEC" w:rsidP="00E07A29">
      <w:pPr>
        <w:pStyle w:val="ListParagraph"/>
        <w:numPr>
          <w:ilvl w:val="0"/>
          <w:numId w:val="1"/>
        </w:numPr>
        <w:rPr>
          <w:rFonts w:ascii="Times New Roman" w:hAnsi="Times New Roman" w:cs="Times New Roman"/>
          <w:szCs w:val="24"/>
        </w:rPr>
      </w:pPr>
      <w:r w:rsidRPr="00B650BE">
        <w:rPr>
          <w:rFonts w:ascii="Times New Roman" w:hAnsi="Times New Roman" w:cs="Times New Roman"/>
          <w:szCs w:val="24"/>
        </w:rPr>
        <w:t xml:space="preserve">What do you think led to the celebrities pulling out of concerts at Sea World?  </w:t>
      </w:r>
    </w:p>
    <w:p w14:paraId="44134A78" w14:textId="0C6A3F76" w:rsidR="00B32CBF" w:rsidRPr="00B650BE" w:rsidRDefault="00B32CBF" w:rsidP="00E07A29">
      <w:pPr>
        <w:pStyle w:val="ListParagraph"/>
        <w:numPr>
          <w:ilvl w:val="0"/>
          <w:numId w:val="1"/>
        </w:numPr>
        <w:rPr>
          <w:rFonts w:ascii="Times New Roman" w:hAnsi="Times New Roman" w:cs="Times New Roman"/>
          <w:szCs w:val="24"/>
        </w:rPr>
      </w:pPr>
      <w:r w:rsidRPr="00B650BE">
        <w:rPr>
          <w:rFonts w:ascii="Times New Roman" w:hAnsi="Times New Roman" w:cs="Times New Roman"/>
          <w:szCs w:val="24"/>
        </w:rPr>
        <w:t xml:space="preserve">What do you think the role of celebrities taking a stand </w:t>
      </w:r>
      <w:r w:rsidR="00712FEC" w:rsidRPr="00B650BE">
        <w:rPr>
          <w:rFonts w:ascii="Times New Roman" w:hAnsi="Times New Roman" w:cs="Times New Roman"/>
          <w:szCs w:val="24"/>
        </w:rPr>
        <w:t xml:space="preserve">against </w:t>
      </w:r>
      <w:r w:rsidRPr="00B650BE">
        <w:rPr>
          <w:rFonts w:ascii="Times New Roman" w:hAnsi="Times New Roman" w:cs="Times New Roman"/>
          <w:szCs w:val="24"/>
        </w:rPr>
        <w:t>Se</w:t>
      </w:r>
      <w:r w:rsidR="00392F62" w:rsidRPr="00B650BE">
        <w:rPr>
          <w:rFonts w:ascii="Times New Roman" w:hAnsi="Times New Roman" w:cs="Times New Roman"/>
          <w:szCs w:val="24"/>
        </w:rPr>
        <w:t>a World had on the company’s</w:t>
      </w:r>
      <w:r w:rsidR="00712FEC" w:rsidRPr="00B650BE">
        <w:rPr>
          <w:rFonts w:ascii="Times New Roman" w:hAnsi="Times New Roman" w:cs="Times New Roman"/>
          <w:szCs w:val="24"/>
        </w:rPr>
        <w:t xml:space="preserve"> image</w:t>
      </w:r>
      <w:r w:rsidRPr="00B650BE">
        <w:rPr>
          <w:rFonts w:ascii="Times New Roman" w:hAnsi="Times New Roman" w:cs="Times New Roman"/>
          <w:szCs w:val="24"/>
        </w:rPr>
        <w:t xml:space="preserve">? </w:t>
      </w:r>
    </w:p>
    <w:p w14:paraId="3C31ADD3" w14:textId="0416F38C" w:rsidR="00AD4577" w:rsidRPr="00B650BE" w:rsidRDefault="00931093" w:rsidP="00E07A29">
      <w:pPr>
        <w:pStyle w:val="ListParagraph"/>
        <w:numPr>
          <w:ilvl w:val="0"/>
          <w:numId w:val="1"/>
        </w:numPr>
        <w:rPr>
          <w:rFonts w:ascii="Times New Roman" w:hAnsi="Times New Roman" w:cs="Times New Roman"/>
          <w:szCs w:val="24"/>
        </w:rPr>
      </w:pPr>
      <w:r w:rsidRPr="00B650BE">
        <w:rPr>
          <w:rFonts w:ascii="Times New Roman" w:hAnsi="Times New Roman" w:cs="Times New Roman"/>
          <w:szCs w:val="24"/>
        </w:rPr>
        <w:t>If you were developin</w:t>
      </w:r>
      <w:r w:rsidR="00392F62" w:rsidRPr="00B650BE">
        <w:rPr>
          <w:rFonts w:ascii="Times New Roman" w:hAnsi="Times New Roman" w:cs="Times New Roman"/>
          <w:szCs w:val="24"/>
        </w:rPr>
        <w:t xml:space="preserve">g Sea World’s Corporate Social </w:t>
      </w:r>
      <w:r w:rsidR="00B650BE" w:rsidRPr="00B650BE">
        <w:rPr>
          <w:rFonts w:ascii="Times New Roman" w:hAnsi="Times New Roman" w:cs="Times New Roman"/>
          <w:szCs w:val="24"/>
        </w:rPr>
        <w:t>Responsibility</w:t>
      </w:r>
      <w:r w:rsidR="00392F62" w:rsidRPr="00B650BE">
        <w:rPr>
          <w:rFonts w:ascii="Times New Roman" w:hAnsi="Times New Roman" w:cs="Times New Roman"/>
          <w:szCs w:val="24"/>
        </w:rPr>
        <w:t xml:space="preserve"> plan </w:t>
      </w:r>
      <w:r w:rsidR="00B650BE" w:rsidRPr="00B650BE">
        <w:rPr>
          <w:rFonts w:ascii="Times New Roman" w:hAnsi="Times New Roman" w:cs="Times New Roman"/>
          <w:szCs w:val="24"/>
        </w:rPr>
        <w:t>whom</w:t>
      </w:r>
      <w:r w:rsidR="00392F62" w:rsidRPr="00B650BE">
        <w:rPr>
          <w:rFonts w:ascii="Times New Roman" w:hAnsi="Times New Roman" w:cs="Times New Roman"/>
          <w:szCs w:val="24"/>
        </w:rPr>
        <w:t xml:space="preserve"> would you choose for</w:t>
      </w:r>
      <w:r w:rsidRPr="00B650BE">
        <w:rPr>
          <w:rFonts w:ascii="Times New Roman" w:hAnsi="Times New Roman" w:cs="Times New Roman"/>
          <w:szCs w:val="24"/>
        </w:rPr>
        <w:t xml:space="preserve"> the spokespeople? Why? </w:t>
      </w:r>
    </w:p>
    <w:p w14:paraId="153095E5" w14:textId="29620B97" w:rsidR="00392F62" w:rsidRPr="00B650BE" w:rsidRDefault="00AD4577" w:rsidP="00392F62">
      <w:pPr>
        <w:pStyle w:val="ListParagraph"/>
        <w:numPr>
          <w:ilvl w:val="0"/>
          <w:numId w:val="1"/>
        </w:numPr>
        <w:rPr>
          <w:rFonts w:ascii="Times New Roman" w:hAnsi="Times New Roman" w:cs="Times New Roman"/>
          <w:szCs w:val="24"/>
        </w:rPr>
      </w:pPr>
      <w:r w:rsidRPr="00B650BE">
        <w:rPr>
          <w:rFonts w:ascii="Times New Roman" w:hAnsi="Times New Roman" w:cs="Times New Roman"/>
          <w:szCs w:val="24"/>
        </w:rPr>
        <w:t>How should C</w:t>
      </w:r>
      <w:r w:rsidR="00392F62" w:rsidRPr="00B650BE">
        <w:rPr>
          <w:rFonts w:ascii="Times New Roman" w:hAnsi="Times New Roman" w:cs="Times New Roman"/>
          <w:szCs w:val="24"/>
        </w:rPr>
        <w:t xml:space="preserve">orporate </w:t>
      </w:r>
      <w:r w:rsidRPr="00B650BE">
        <w:rPr>
          <w:rFonts w:ascii="Times New Roman" w:hAnsi="Times New Roman" w:cs="Times New Roman"/>
          <w:szCs w:val="24"/>
        </w:rPr>
        <w:t>S</w:t>
      </w:r>
      <w:r w:rsidR="00392F62" w:rsidRPr="00B650BE">
        <w:rPr>
          <w:rFonts w:ascii="Times New Roman" w:hAnsi="Times New Roman" w:cs="Times New Roman"/>
          <w:szCs w:val="24"/>
        </w:rPr>
        <w:t xml:space="preserve">ocial </w:t>
      </w:r>
      <w:r w:rsidR="00B650BE" w:rsidRPr="00B650BE">
        <w:rPr>
          <w:rFonts w:ascii="Times New Roman" w:hAnsi="Times New Roman" w:cs="Times New Roman"/>
          <w:szCs w:val="24"/>
        </w:rPr>
        <w:t>Responsibility</w:t>
      </w:r>
      <w:r w:rsidRPr="00B650BE">
        <w:rPr>
          <w:rFonts w:ascii="Times New Roman" w:hAnsi="Times New Roman" w:cs="Times New Roman"/>
          <w:szCs w:val="24"/>
        </w:rPr>
        <w:t xml:space="preserve"> fit into Sea</w:t>
      </w:r>
      <w:r w:rsidR="00E07A29" w:rsidRPr="00B650BE">
        <w:rPr>
          <w:rFonts w:ascii="Times New Roman" w:hAnsi="Times New Roman" w:cs="Times New Roman"/>
          <w:szCs w:val="24"/>
        </w:rPr>
        <w:t xml:space="preserve"> W</w:t>
      </w:r>
      <w:r w:rsidRPr="00B650BE">
        <w:rPr>
          <w:rFonts w:ascii="Times New Roman" w:hAnsi="Times New Roman" w:cs="Times New Roman"/>
          <w:szCs w:val="24"/>
        </w:rPr>
        <w:t xml:space="preserve">orld’s business model? </w:t>
      </w:r>
    </w:p>
    <w:p w14:paraId="3449DE10" w14:textId="405260C8" w:rsidR="00AD4577" w:rsidRDefault="00AD4577" w:rsidP="00E07A29">
      <w:pPr>
        <w:pStyle w:val="ListParagraph"/>
        <w:numPr>
          <w:ilvl w:val="0"/>
          <w:numId w:val="1"/>
        </w:numPr>
        <w:rPr>
          <w:rFonts w:ascii="Times New Roman" w:hAnsi="Times New Roman" w:cs="Times New Roman"/>
          <w:szCs w:val="24"/>
        </w:rPr>
      </w:pPr>
      <w:r w:rsidRPr="00B650BE">
        <w:rPr>
          <w:rFonts w:ascii="Times New Roman" w:hAnsi="Times New Roman" w:cs="Times New Roman"/>
          <w:szCs w:val="24"/>
        </w:rPr>
        <w:t>What typed of C</w:t>
      </w:r>
      <w:r w:rsidR="00392F62" w:rsidRPr="00B650BE">
        <w:rPr>
          <w:rFonts w:ascii="Times New Roman" w:hAnsi="Times New Roman" w:cs="Times New Roman"/>
          <w:szCs w:val="24"/>
        </w:rPr>
        <w:t xml:space="preserve">orporate </w:t>
      </w:r>
      <w:r w:rsidRPr="00B650BE">
        <w:rPr>
          <w:rFonts w:ascii="Times New Roman" w:hAnsi="Times New Roman" w:cs="Times New Roman"/>
          <w:szCs w:val="24"/>
        </w:rPr>
        <w:t>S</w:t>
      </w:r>
      <w:r w:rsidR="00392F62" w:rsidRPr="00B650BE">
        <w:rPr>
          <w:rFonts w:ascii="Times New Roman" w:hAnsi="Times New Roman" w:cs="Times New Roman"/>
          <w:szCs w:val="24"/>
        </w:rPr>
        <w:t xml:space="preserve">ocial </w:t>
      </w:r>
      <w:r w:rsidR="00B650BE" w:rsidRPr="00B650BE">
        <w:rPr>
          <w:rFonts w:ascii="Times New Roman" w:hAnsi="Times New Roman" w:cs="Times New Roman"/>
          <w:szCs w:val="24"/>
        </w:rPr>
        <w:t>Responsibility</w:t>
      </w:r>
      <w:r w:rsidRPr="00B650BE">
        <w:rPr>
          <w:rFonts w:ascii="Times New Roman" w:hAnsi="Times New Roman" w:cs="Times New Roman"/>
          <w:szCs w:val="24"/>
        </w:rPr>
        <w:t xml:space="preserve"> activities would help Sea</w:t>
      </w:r>
      <w:r w:rsidR="00E07A29" w:rsidRPr="00B650BE">
        <w:rPr>
          <w:rFonts w:ascii="Times New Roman" w:hAnsi="Times New Roman" w:cs="Times New Roman"/>
          <w:szCs w:val="24"/>
        </w:rPr>
        <w:t xml:space="preserve"> W</w:t>
      </w:r>
      <w:r w:rsidRPr="00B650BE">
        <w:rPr>
          <w:rFonts w:ascii="Times New Roman" w:hAnsi="Times New Roman" w:cs="Times New Roman"/>
          <w:szCs w:val="24"/>
        </w:rPr>
        <w:t xml:space="preserve">orld the most? </w:t>
      </w:r>
    </w:p>
    <w:p w14:paraId="7EF2EF77" w14:textId="77475E30" w:rsidR="00470DE5" w:rsidRDefault="00470DE5" w:rsidP="00E07A29">
      <w:pPr>
        <w:pStyle w:val="ListParagraph"/>
        <w:numPr>
          <w:ilvl w:val="0"/>
          <w:numId w:val="1"/>
        </w:numPr>
        <w:rPr>
          <w:rFonts w:ascii="Times New Roman" w:hAnsi="Times New Roman" w:cs="Times New Roman"/>
          <w:szCs w:val="24"/>
        </w:rPr>
      </w:pPr>
      <w:r>
        <w:rPr>
          <w:rFonts w:ascii="Times New Roman" w:hAnsi="Times New Roman" w:cs="Times New Roman"/>
          <w:szCs w:val="24"/>
        </w:rPr>
        <w:t>What area of the company should be in</w:t>
      </w:r>
      <w:r w:rsidR="00147623">
        <w:rPr>
          <w:rFonts w:ascii="Times New Roman" w:hAnsi="Times New Roman" w:cs="Times New Roman"/>
          <w:szCs w:val="24"/>
        </w:rPr>
        <w:t xml:space="preserve"> </w:t>
      </w:r>
      <w:r>
        <w:rPr>
          <w:rFonts w:ascii="Times New Roman" w:hAnsi="Times New Roman" w:cs="Times New Roman"/>
          <w:szCs w:val="24"/>
        </w:rPr>
        <w:t xml:space="preserve">charge of the Corporate Social </w:t>
      </w:r>
      <w:r w:rsidR="00147623">
        <w:rPr>
          <w:rFonts w:ascii="Times New Roman" w:hAnsi="Times New Roman" w:cs="Times New Roman"/>
          <w:szCs w:val="24"/>
        </w:rPr>
        <w:t>Responsibility</w:t>
      </w:r>
      <w:r>
        <w:rPr>
          <w:rFonts w:ascii="Times New Roman" w:hAnsi="Times New Roman" w:cs="Times New Roman"/>
          <w:szCs w:val="24"/>
        </w:rPr>
        <w:t xml:space="preserve"> plan? Why? </w:t>
      </w:r>
    </w:p>
    <w:p w14:paraId="727E39A7" w14:textId="40BFACF2" w:rsidR="00A85235" w:rsidRPr="00B650BE" w:rsidRDefault="00A85235" w:rsidP="00E07A29">
      <w:pPr>
        <w:pStyle w:val="ListParagraph"/>
        <w:numPr>
          <w:ilvl w:val="0"/>
          <w:numId w:val="1"/>
        </w:numPr>
        <w:rPr>
          <w:rFonts w:ascii="Times New Roman" w:hAnsi="Times New Roman" w:cs="Times New Roman"/>
          <w:szCs w:val="24"/>
        </w:rPr>
      </w:pPr>
      <w:r>
        <w:rPr>
          <w:rFonts w:ascii="Times New Roman" w:hAnsi="Times New Roman" w:cs="Times New Roman"/>
          <w:szCs w:val="24"/>
        </w:rPr>
        <w:t xml:space="preserve">What roles should company social channels play in the disseminating information about the new Corporate Social Responsibility actions? </w:t>
      </w:r>
    </w:p>
    <w:p w14:paraId="6A6653BB" w14:textId="77777777" w:rsidR="00392F62" w:rsidRPr="00B650BE" w:rsidRDefault="00392F62" w:rsidP="00392F62">
      <w:pPr>
        <w:ind w:left="360"/>
        <w:rPr>
          <w:rFonts w:ascii="Times New Roman" w:hAnsi="Times New Roman" w:cs="Times New Roman"/>
          <w:szCs w:val="24"/>
        </w:rPr>
      </w:pPr>
    </w:p>
    <w:p w14:paraId="6C64E409" w14:textId="77777777" w:rsidR="00AD4577" w:rsidRPr="00B650BE" w:rsidRDefault="00AD4577" w:rsidP="00851A09">
      <w:pPr>
        <w:rPr>
          <w:rFonts w:ascii="Times New Roman" w:hAnsi="Times New Roman" w:cs="Times New Roman"/>
          <w:szCs w:val="24"/>
        </w:rPr>
      </w:pPr>
    </w:p>
    <w:p w14:paraId="2960FEFC" w14:textId="2D67E4B6" w:rsidR="00851A09" w:rsidRPr="00B650BE" w:rsidRDefault="00470DE5" w:rsidP="00851A09">
      <w:pPr>
        <w:rPr>
          <w:rFonts w:ascii="Times New Roman" w:hAnsi="Times New Roman" w:cs="Times New Roman"/>
          <w:b/>
          <w:szCs w:val="24"/>
        </w:rPr>
      </w:pPr>
      <w:r>
        <w:rPr>
          <w:rFonts w:ascii="Times New Roman" w:hAnsi="Times New Roman" w:cs="Times New Roman"/>
          <w:b/>
          <w:szCs w:val="24"/>
        </w:rPr>
        <w:t xml:space="preserve">Dig Deeper </w:t>
      </w:r>
    </w:p>
    <w:p w14:paraId="41B20853" w14:textId="32419F6D" w:rsidR="00AD4577" w:rsidRPr="00B650BE" w:rsidRDefault="00AD4577" w:rsidP="00B650BE">
      <w:pPr>
        <w:pStyle w:val="ListParagraph"/>
        <w:numPr>
          <w:ilvl w:val="0"/>
          <w:numId w:val="2"/>
        </w:numPr>
        <w:rPr>
          <w:rFonts w:ascii="Times New Roman" w:hAnsi="Times New Roman" w:cs="Times New Roman"/>
          <w:szCs w:val="24"/>
        </w:rPr>
      </w:pPr>
      <w:r w:rsidRPr="00B650BE">
        <w:rPr>
          <w:rFonts w:ascii="Times New Roman" w:hAnsi="Times New Roman" w:cs="Times New Roman"/>
          <w:szCs w:val="24"/>
        </w:rPr>
        <w:t xml:space="preserve">Watch the documentary Blackfish, available on Netflix. </w:t>
      </w:r>
    </w:p>
    <w:p w14:paraId="1A41D8D4" w14:textId="6018F600" w:rsidR="00931093" w:rsidRPr="00B650BE" w:rsidRDefault="00931093" w:rsidP="00B650BE">
      <w:pPr>
        <w:pStyle w:val="ListParagraph"/>
        <w:numPr>
          <w:ilvl w:val="0"/>
          <w:numId w:val="2"/>
        </w:numPr>
        <w:rPr>
          <w:rFonts w:ascii="Times New Roman" w:hAnsi="Times New Roman" w:cs="Times New Roman"/>
          <w:szCs w:val="24"/>
        </w:rPr>
      </w:pPr>
      <w:r w:rsidRPr="00B650BE">
        <w:rPr>
          <w:rFonts w:ascii="Times New Roman" w:hAnsi="Times New Roman" w:cs="Times New Roman"/>
          <w:szCs w:val="24"/>
        </w:rPr>
        <w:t xml:space="preserve">Visit the Sea World website to see what strategies they are currently implementing </w:t>
      </w:r>
      <w:hyperlink r:id="rId7" w:history="1">
        <w:r w:rsidRPr="00B650BE">
          <w:rPr>
            <w:rStyle w:val="Hyperlink"/>
            <w:rFonts w:ascii="Times New Roman" w:hAnsi="Times New Roman" w:cs="Times New Roman"/>
            <w:color w:val="auto"/>
            <w:szCs w:val="24"/>
          </w:rPr>
          <w:t>www.seaworld.com</w:t>
        </w:r>
      </w:hyperlink>
      <w:r w:rsidRPr="00B650BE">
        <w:rPr>
          <w:rFonts w:ascii="Times New Roman" w:hAnsi="Times New Roman" w:cs="Times New Roman"/>
          <w:szCs w:val="24"/>
        </w:rPr>
        <w:t xml:space="preserve"> </w:t>
      </w:r>
    </w:p>
    <w:p w14:paraId="35C31943" w14:textId="617DE170" w:rsidR="00B650BE" w:rsidRDefault="00051B04" w:rsidP="00B650BE">
      <w:pPr>
        <w:pStyle w:val="ListParagraph"/>
        <w:numPr>
          <w:ilvl w:val="0"/>
          <w:numId w:val="2"/>
        </w:numPr>
        <w:rPr>
          <w:rFonts w:ascii="Times New Roman" w:hAnsi="Times New Roman" w:cs="Times New Roman"/>
        </w:rPr>
      </w:pPr>
      <w:r w:rsidRPr="00B650BE">
        <w:rPr>
          <w:rFonts w:ascii="Times New Roman" w:hAnsi="Times New Roman" w:cs="Times New Roman"/>
          <w:szCs w:val="24"/>
        </w:rPr>
        <w:t>Visit the Association of Zoos and Aquariums to see what is cur</w:t>
      </w:r>
      <w:r w:rsidR="00392F62" w:rsidRPr="00B650BE">
        <w:rPr>
          <w:rFonts w:ascii="Times New Roman" w:hAnsi="Times New Roman" w:cs="Times New Roman"/>
          <w:szCs w:val="24"/>
        </w:rPr>
        <w:t>rently going on in the industry</w:t>
      </w:r>
      <w:r w:rsidRPr="00B650BE">
        <w:rPr>
          <w:rFonts w:ascii="Times New Roman" w:hAnsi="Times New Roman" w:cs="Times New Roman"/>
          <w:szCs w:val="24"/>
        </w:rPr>
        <w:t xml:space="preserve"> </w:t>
      </w:r>
      <w:hyperlink r:id="rId8" w:history="1">
        <w:r w:rsidRPr="00B650BE">
          <w:rPr>
            <w:rStyle w:val="Hyperlink"/>
            <w:rFonts w:ascii="Times New Roman" w:hAnsi="Times New Roman" w:cs="Times New Roman"/>
            <w:color w:val="auto"/>
            <w:szCs w:val="24"/>
          </w:rPr>
          <w:t>https://www.aza.org/</w:t>
        </w:r>
      </w:hyperlink>
      <w:r w:rsidRPr="00B650BE">
        <w:rPr>
          <w:rFonts w:ascii="Times New Roman" w:hAnsi="Times New Roman" w:cs="Times New Roman"/>
        </w:rPr>
        <w:t xml:space="preserve"> </w:t>
      </w:r>
    </w:p>
    <w:p w14:paraId="353E7F13" w14:textId="77777777" w:rsidR="00B650BE" w:rsidRDefault="00B650BE" w:rsidP="00B650BE">
      <w:pPr>
        <w:rPr>
          <w:rFonts w:ascii="Times New Roman" w:hAnsi="Times New Roman" w:cs="Times New Roman"/>
        </w:rPr>
      </w:pPr>
    </w:p>
    <w:p w14:paraId="19117759" w14:textId="683D2187" w:rsidR="00B650BE" w:rsidRPr="00B650BE" w:rsidRDefault="00B650BE" w:rsidP="00B650BE">
      <w:pPr>
        <w:rPr>
          <w:rFonts w:ascii="Times New Roman" w:hAnsi="Times New Roman" w:cs="Times New Roman"/>
          <w:b/>
        </w:rPr>
      </w:pPr>
      <w:r w:rsidRPr="00B650BE">
        <w:rPr>
          <w:rFonts w:ascii="Times New Roman" w:hAnsi="Times New Roman" w:cs="Times New Roman"/>
          <w:b/>
        </w:rPr>
        <w:t>Sources</w:t>
      </w:r>
    </w:p>
    <w:p w14:paraId="2210717E" w14:textId="30A31A20" w:rsidR="00B650BE" w:rsidRDefault="007526D4" w:rsidP="00B650BE">
      <w:pPr>
        <w:rPr>
          <w:rFonts w:ascii="Times New Roman" w:hAnsi="Times New Roman" w:cs="Times New Roman"/>
          <w:szCs w:val="24"/>
        </w:rPr>
      </w:pPr>
      <w:hyperlink r:id="rId9" w:history="1">
        <w:r w:rsidR="00B650BE" w:rsidRPr="00B650BE">
          <w:rPr>
            <w:rStyle w:val="Hyperlink"/>
            <w:rFonts w:ascii="Times New Roman" w:hAnsi="Times New Roman" w:cs="Times New Roman"/>
            <w:color w:val="auto"/>
            <w:szCs w:val="24"/>
          </w:rPr>
          <w:t>www.seaworld.com</w:t>
        </w:r>
      </w:hyperlink>
      <w:r w:rsidR="00A85235">
        <w:rPr>
          <w:rFonts w:ascii="Times New Roman" w:hAnsi="Times New Roman" w:cs="Times New Roman"/>
          <w:szCs w:val="24"/>
        </w:rPr>
        <w:t xml:space="preserve">  </w:t>
      </w:r>
      <w:r w:rsidR="00B650BE" w:rsidRPr="00B650BE">
        <w:rPr>
          <w:rFonts w:ascii="Times New Roman" w:hAnsi="Times New Roman" w:cs="Times New Roman"/>
          <w:szCs w:val="24"/>
        </w:rPr>
        <w:t xml:space="preserve"> </w:t>
      </w:r>
    </w:p>
    <w:p w14:paraId="361AB617" w14:textId="5C18AF79" w:rsidR="00B650BE" w:rsidRDefault="007526D4" w:rsidP="00B650BE">
      <w:pPr>
        <w:rPr>
          <w:rFonts w:ascii="Times New Roman" w:hAnsi="Times New Roman" w:cs="Times New Roman"/>
        </w:rPr>
      </w:pPr>
      <w:hyperlink r:id="rId10" w:history="1">
        <w:r w:rsidR="00B650BE" w:rsidRPr="00C76790">
          <w:rPr>
            <w:rStyle w:val="Hyperlink"/>
            <w:rFonts w:ascii="Times New Roman" w:hAnsi="Times New Roman" w:cs="Times New Roman"/>
          </w:rPr>
          <w:t>http://blackfishmovie.com/</w:t>
        </w:r>
      </w:hyperlink>
    </w:p>
    <w:p w14:paraId="00219895" w14:textId="3CE63D88" w:rsidR="00B650BE" w:rsidRDefault="007526D4" w:rsidP="00B650BE">
      <w:pPr>
        <w:rPr>
          <w:rFonts w:ascii="Times New Roman" w:hAnsi="Times New Roman" w:cs="Times New Roman"/>
        </w:rPr>
      </w:pPr>
      <w:hyperlink r:id="rId11" w:history="1">
        <w:r w:rsidR="00A85235" w:rsidRPr="00C76790">
          <w:rPr>
            <w:rStyle w:val="Hyperlink"/>
            <w:rFonts w:ascii="Times New Roman" w:hAnsi="Times New Roman" w:cs="Times New Roman"/>
          </w:rPr>
          <w:t>http://seaworld.com/truth/truth-about-blackfish/</w:t>
        </w:r>
      </w:hyperlink>
      <w:r w:rsidR="00A85235">
        <w:rPr>
          <w:rFonts w:ascii="Times New Roman" w:hAnsi="Times New Roman" w:cs="Times New Roman"/>
        </w:rPr>
        <w:t xml:space="preserve"> </w:t>
      </w:r>
    </w:p>
    <w:p w14:paraId="3C6665BF" w14:textId="77777777" w:rsidR="00B650BE" w:rsidRDefault="007526D4" w:rsidP="00B650BE">
      <w:pPr>
        <w:rPr>
          <w:rFonts w:ascii="Times New Roman" w:hAnsi="Times New Roman" w:cs="Times New Roman"/>
        </w:rPr>
      </w:pPr>
      <w:hyperlink r:id="rId12" w:history="1">
        <w:r w:rsidR="00B650BE" w:rsidRPr="00B650BE">
          <w:rPr>
            <w:rStyle w:val="Hyperlink"/>
            <w:rFonts w:ascii="Times New Roman" w:hAnsi="Times New Roman" w:cs="Times New Roman"/>
            <w:color w:val="auto"/>
            <w:szCs w:val="24"/>
          </w:rPr>
          <w:t>https://www.aza.org/</w:t>
        </w:r>
      </w:hyperlink>
      <w:r w:rsidR="00B650BE" w:rsidRPr="00B650BE">
        <w:rPr>
          <w:rFonts w:ascii="Times New Roman" w:hAnsi="Times New Roman" w:cs="Times New Roman"/>
        </w:rPr>
        <w:t xml:space="preserve"> </w:t>
      </w:r>
    </w:p>
    <w:p w14:paraId="250CF1A1" w14:textId="49558EB7" w:rsidR="003F7F3D" w:rsidRDefault="007526D4" w:rsidP="00B650BE">
      <w:pPr>
        <w:rPr>
          <w:rFonts w:ascii="Times New Roman" w:hAnsi="Times New Roman" w:cs="Times New Roman"/>
        </w:rPr>
      </w:pPr>
      <w:hyperlink r:id="rId13" w:history="1">
        <w:r w:rsidR="00A85235" w:rsidRPr="00C76790">
          <w:rPr>
            <w:rStyle w:val="Hyperlink"/>
            <w:rFonts w:ascii="Times New Roman" w:hAnsi="Times New Roman" w:cs="Times New Roman"/>
          </w:rPr>
          <w:t>https://www.osha.gov/</w:t>
        </w:r>
      </w:hyperlink>
      <w:r w:rsidR="00A85235">
        <w:rPr>
          <w:rFonts w:ascii="Times New Roman" w:hAnsi="Times New Roman" w:cs="Times New Roman"/>
        </w:rPr>
        <w:t xml:space="preserve"> </w:t>
      </w:r>
    </w:p>
    <w:p w14:paraId="1393BDF3" w14:textId="0FA41CC6" w:rsidR="00B650BE" w:rsidRDefault="007526D4" w:rsidP="00B650BE">
      <w:pPr>
        <w:rPr>
          <w:rFonts w:ascii="Times New Roman" w:hAnsi="Times New Roman" w:cs="Times New Roman"/>
        </w:rPr>
      </w:pPr>
      <w:hyperlink r:id="rId14" w:history="1">
        <w:r w:rsidR="00035383" w:rsidRPr="00C76790">
          <w:rPr>
            <w:rStyle w:val="Hyperlink"/>
            <w:rFonts w:ascii="Times New Roman" w:hAnsi="Times New Roman" w:cs="Times New Roman"/>
          </w:rPr>
          <w:t>http://www.bizjournals.com/orlando/poll/results/13554572</w:t>
        </w:r>
      </w:hyperlink>
    </w:p>
    <w:p w14:paraId="454FD837" w14:textId="6BC1C365" w:rsidR="00035383" w:rsidRDefault="007526D4" w:rsidP="00B650BE">
      <w:pPr>
        <w:rPr>
          <w:rFonts w:ascii="Times New Roman" w:hAnsi="Times New Roman" w:cs="Times New Roman"/>
        </w:rPr>
      </w:pPr>
      <w:hyperlink r:id="rId15" w:history="1">
        <w:r w:rsidR="00035383" w:rsidRPr="00C76790">
          <w:rPr>
            <w:rStyle w:val="Hyperlink"/>
            <w:rFonts w:ascii="Times New Roman" w:hAnsi="Times New Roman" w:cs="Times New Roman"/>
          </w:rPr>
          <w:t>http://www.cnn.com/2013/10/26/world/americas/orca-trainer-tilikum-keiko/</w:t>
        </w:r>
      </w:hyperlink>
    </w:p>
    <w:p w14:paraId="7E521842" w14:textId="17885BC7" w:rsidR="00035383" w:rsidRDefault="007526D4" w:rsidP="00B650BE">
      <w:pPr>
        <w:rPr>
          <w:rFonts w:ascii="Times New Roman" w:hAnsi="Times New Roman" w:cs="Times New Roman"/>
        </w:rPr>
      </w:pPr>
      <w:hyperlink r:id="rId16" w:history="1">
        <w:r w:rsidR="00A85235" w:rsidRPr="00C76790">
          <w:rPr>
            <w:rStyle w:val="Hyperlink"/>
            <w:rFonts w:ascii="Times New Roman" w:hAnsi="Times New Roman" w:cs="Times New Roman"/>
          </w:rPr>
          <w:t>http://news.nationalgeographic.com/news/2013/08/130803-blackfish-orca-killer-whale-keiko-tilikum-sea-world/</w:t>
        </w:r>
      </w:hyperlink>
    </w:p>
    <w:p w14:paraId="7A458159" w14:textId="63A578CA" w:rsidR="00A85235" w:rsidRDefault="007526D4" w:rsidP="00B650BE">
      <w:pPr>
        <w:rPr>
          <w:rFonts w:ascii="Times New Roman" w:hAnsi="Times New Roman" w:cs="Times New Roman"/>
        </w:rPr>
      </w:pPr>
      <w:hyperlink r:id="rId17" w:history="1">
        <w:r w:rsidR="00A85235" w:rsidRPr="00C76790">
          <w:rPr>
            <w:rStyle w:val="Hyperlink"/>
            <w:rFonts w:ascii="Times New Roman" w:hAnsi="Times New Roman" w:cs="Times New Roman"/>
          </w:rPr>
          <w:t>http://www.insideseaworld.com/</w:t>
        </w:r>
      </w:hyperlink>
      <w:r w:rsidR="00A85235">
        <w:rPr>
          <w:rFonts w:ascii="Times New Roman" w:hAnsi="Times New Roman" w:cs="Times New Roman"/>
        </w:rPr>
        <w:t xml:space="preserve"> </w:t>
      </w:r>
    </w:p>
    <w:p w14:paraId="0C924113" w14:textId="1A1F3BA3" w:rsidR="00A85235" w:rsidRDefault="007526D4" w:rsidP="00B650BE">
      <w:pPr>
        <w:rPr>
          <w:rFonts w:ascii="Times New Roman" w:hAnsi="Times New Roman" w:cs="Times New Roman"/>
        </w:rPr>
      </w:pPr>
      <w:hyperlink r:id="rId18" w:history="1">
        <w:r w:rsidR="00A85235" w:rsidRPr="00C76790">
          <w:rPr>
            <w:rStyle w:val="Hyperlink"/>
            <w:rFonts w:ascii="Times New Roman" w:hAnsi="Times New Roman" w:cs="Times New Roman"/>
          </w:rPr>
          <w:t>https://www.facebook.com/SeaWorld</w:t>
        </w:r>
      </w:hyperlink>
      <w:r w:rsidR="00A85235">
        <w:rPr>
          <w:rFonts w:ascii="Times New Roman" w:hAnsi="Times New Roman" w:cs="Times New Roman"/>
        </w:rPr>
        <w:t xml:space="preserve"> </w:t>
      </w:r>
    </w:p>
    <w:p w14:paraId="0FBD7362" w14:textId="4F25A6D6" w:rsidR="00A85235" w:rsidRPr="00B650BE" w:rsidRDefault="007526D4" w:rsidP="00B650BE">
      <w:pPr>
        <w:rPr>
          <w:rFonts w:ascii="Times New Roman" w:hAnsi="Times New Roman" w:cs="Times New Roman"/>
        </w:rPr>
      </w:pPr>
      <w:hyperlink r:id="rId19" w:history="1">
        <w:r w:rsidR="00A85235" w:rsidRPr="00C76790">
          <w:rPr>
            <w:rStyle w:val="Hyperlink"/>
            <w:rFonts w:ascii="Times New Roman" w:hAnsi="Times New Roman" w:cs="Times New Roman"/>
          </w:rPr>
          <w:t>https://twitter.com/SeaWorld</w:t>
        </w:r>
      </w:hyperlink>
      <w:r w:rsidR="00A85235">
        <w:rPr>
          <w:rFonts w:ascii="Times New Roman" w:hAnsi="Times New Roman" w:cs="Times New Roman"/>
        </w:rPr>
        <w:t xml:space="preserve"> </w:t>
      </w:r>
    </w:p>
    <w:p w14:paraId="4635A8A6" w14:textId="77777777" w:rsidR="00B650BE" w:rsidRDefault="00B650BE" w:rsidP="00B650BE">
      <w:pPr>
        <w:rPr>
          <w:ins w:id="18" w:author="Journalism Ball State" w:date="2014-12-16T13:14:00Z"/>
          <w:rFonts w:ascii="Times New Roman" w:hAnsi="Times New Roman" w:cs="Times New Roman"/>
        </w:rPr>
      </w:pPr>
    </w:p>
    <w:p w14:paraId="119945A2" w14:textId="5C0B6910" w:rsidR="003002E8" w:rsidRDefault="003002E8" w:rsidP="00B650BE">
      <w:pPr>
        <w:rPr>
          <w:ins w:id="19" w:author="Journalism Ball State" w:date="2014-12-16T13:14:00Z"/>
          <w:rFonts w:ascii="Times New Roman" w:hAnsi="Times New Roman" w:cs="Times New Roman"/>
        </w:rPr>
      </w:pPr>
      <w:proofErr w:type="gramStart"/>
      <w:ins w:id="20" w:author="Journalism Ball State" w:date="2014-12-16T13:14:00Z">
        <w:r>
          <w:rPr>
            <w:rFonts w:ascii="Times New Roman" w:hAnsi="Times New Roman" w:cs="Times New Roman"/>
          </w:rPr>
          <w:t>Very thorough job as usual for you.</w:t>
        </w:r>
        <w:proofErr w:type="gramEnd"/>
        <w:r>
          <w:rPr>
            <w:rFonts w:ascii="Times New Roman" w:hAnsi="Times New Roman" w:cs="Times New Roman"/>
          </w:rPr>
          <w:t xml:space="preserve">  </w:t>
        </w:r>
        <w:proofErr w:type="gramStart"/>
        <w:r>
          <w:rPr>
            <w:rFonts w:ascii="Times New Roman" w:hAnsi="Times New Roman" w:cs="Times New Roman"/>
          </w:rPr>
          <w:t>Interesting case that I have followed over the past couple of years.</w:t>
        </w:r>
        <w:proofErr w:type="gramEnd"/>
        <w:r>
          <w:rPr>
            <w:rFonts w:ascii="Times New Roman" w:hAnsi="Times New Roman" w:cs="Times New Roman"/>
          </w:rPr>
          <w:t xml:space="preserve">  I’d think a bump and run strategy would benefit.  You never when by throwing mud at the other guy.</w:t>
        </w:r>
      </w:ins>
    </w:p>
    <w:p w14:paraId="148561F3" w14:textId="77777777" w:rsidR="003002E8" w:rsidRDefault="003002E8" w:rsidP="00B650BE">
      <w:pPr>
        <w:rPr>
          <w:ins w:id="21" w:author="Journalism Ball State" w:date="2014-12-16T13:15:00Z"/>
          <w:rFonts w:ascii="Times New Roman" w:hAnsi="Times New Roman" w:cs="Times New Roman"/>
        </w:rPr>
      </w:pPr>
    </w:p>
    <w:p w14:paraId="3CCA7716" w14:textId="3E474C87" w:rsidR="003002E8" w:rsidRPr="00B650BE" w:rsidRDefault="003002E8" w:rsidP="00B650BE">
      <w:pPr>
        <w:rPr>
          <w:rFonts w:ascii="Times New Roman" w:hAnsi="Times New Roman" w:cs="Times New Roman"/>
        </w:rPr>
      </w:pPr>
      <w:ins w:id="22" w:author="Journalism Ball State" w:date="2014-12-16T13:15:00Z">
        <w:r>
          <w:rPr>
            <w:rFonts w:ascii="Times New Roman" w:hAnsi="Times New Roman" w:cs="Times New Roman"/>
          </w:rPr>
          <w:t>300/300</w:t>
        </w:r>
      </w:ins>
    </w:p>
    <w:sectPr w:rsidR="003002E8" w:rsidRPr="00B650B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4C191D"/>
    <w:multiLevelType w:val="hybridMultilevel"/>
    <w:tmpl w:val="5B60C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8B351C"/>
    <w:multiLevelType w:val="hybridMultilevel"/>
    <w:tmpl w:val="50A68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272551C"/>
    <w:multiLevelType w:val="hybridMultilevel"/>
    <w:tmpl w:val="9CECB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trackRevision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BCB"/>
    <w:rsid w:val="00035383"/>
    <w:rsid w:val="00051B04"/>
    <w:rsid w:val="00092BCB"/>
    <w:rsid w:val="00101086"/>
    <w:rsid w:val="00115415"/>
    <w:rsid w:val="00147623"/>
    <w:rsid w:val="00157E6C"/>
    <w:rsid w:val="001912AD"/>
    <w:rsid w:val="002049A8"/>
    <w:rsid w:val="00225C9C"/>
    <w:rsid w:val="003002E8"/>
    <w:rsid w:val="0030202C"/>
    <w:rsid w:val="00392F62"/>
    <w:rsid w:val="003C0B72"/>
    <w:rsid w:val="003C5112"/>
    <w:rsid w:val="003F7F3D"/>
    <w:rsid w:val="00423D7C"/>
    <w:rsid w:val="00470DE5"/>
    <w:rsid w:val="00475BB1"/>
    <w:rsid w:val="005674C6"/>
    <w:rsid w:val="005E4E50"/>
    <w:rsid w:val="005E6091"/>
    <w:rsid w:val="00636260"/>
    <w:rsid w:val="006A3685"/>
    <w:rsid w:val="006E321D"/>
    <w:rsid w:val="00712FEC"/>
    <w:rsid w:val="00725816"/>
    <w:rsid w:val="007526D4"/>
    <w:rsid w:val="00781AA7"/>
    <w:rsid w:val="00816A19"/>
    <w:rsid w:val="00831FDB"/>
    <w:rsid w:val="00851A09"/>
    <w:rsid w:val="008549AF"/>
    <w:rsid w:val="008A36F6"/>
    <w:rsid w:val="008B0AB2"/>
    <w:rsid w:val="00931093"/>
    <w:rsid w:val="0099386D"/>
    <w:rsid w:val="00993BBB"/>
    <w:rsid w:val="009B42DF"/>
    <w:rsid w:val="009D3899"/>
    <w:rsid w:val="00A155CB"/>
    <w:rsid w:val="00A32F00"/>
    <w:rsid w:val="00A81DB6"/>
    <w:rsid w:val="00A85235"/>
    <w:rsid w:val="00AA5D2E"/>
    <w:rsid w:val="00AD4577"/>
    <w:rsid w:val="00B32BC3"/>
    <w:rsid w:val="00B32CBF"/>
    <w:rsid w:val="00B650BE"/>
    <w:rsid w:val="00C446FD"/>
    <w:rsid w:val="00CB575E"/>
    <w:rsid w:val="00CC1B58"/>
    <w:rsid w:val="00D708A1"/>
    <w:rsid w:val="00D77D9F"/>
    <w:rsid w:val="00DE63AB"/>
    <w:rsid w:val="00E07A29"/>
    <w:rsid w:val="00EC3FE4"/>
    <w:rsid w:val="00F56F5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5F78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3">
    <w:name w:val="heading 3"/>
    <w:basedOn w:val="Normal"/>
    <w:link w:val="Heading3Char"/>
    <w:uiPriority w:val="9"/>
    <w:qFormat/>
    <w:rsid w:val="00AA5D2E"/>
    <w:pPr>
      <w:spacing w:before="100" w:beforeAutospacing="1" w:after="100" w:afterAutospacing="1"/>
      <w:outlineLvl w:val="2"/>
    </w:pPr>
    <w:rPr>
      <w:rFonts w:ascii="Times" w:hAnsi="Times"/>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A5D2E"/>
    <w:rPr>
      <w:rFonts w:ascii="Times" w:hAnsi="Times"/>
      <w:b/>
      <w:bCs/>
      <w:sz w:val="27"/>
      <w:szCs w:val="27"/>
      <w:lang w:eastAsia="en-US"/>
    </w:rPr>
  </w:style>
  <w:style w:type="character" w:customStyle="1" w:styleId="apple-converted-space">
    <w:name w:val="apple-converted-space"/>
    <w:basedOn w:val="DefaultParagraphFont"/>
    <w:rsid w:val="00AA5D2E"/>
  </w:style>
  <w:style w:type="character" w:styleId="Strong">
    <w:name w:val="Strong"/>
    <w:basedOn w:val="DefaultParagraphFont"/>
    <w:uiPriority w:val="22"/>
    <w:qFormat/>
    <w:rsid w:val="00AA5D2E"/>
    <w:rPr>
      <w:b/>
      <w:bCs/>
    </w:rPr>
  </w:style>
  <w:style w:type="paragraph" w:styleId="NormalWeb">
    <w:name w:val="Normal (Web)"/>
    <w:basedOn w:val="Normal"/>
    <w:uiPriority w:val="99"/>
    <w:semiHidden/>
    <w:unhideWhenUsed/>
    <w:rsid w:val="00AA5D2E"/>
    <w:pPr>
      <w:spacing w:before="100" w:beforeAutospacing="1" w:after="100" w:afterAutospacing="1"/>
    </w:pPr>
    <w:rPr>
      <w:rFonts w:ascii="Times" w:hAnsi="Times" w:cs="Times New Roman"/>
      <w:sz w:val="20"/>
      <w:lang w:eastAsia="en-US"/>
    </w:rPr>
  </w:style>
  <w:style w:type="character" w:styleId="Emphasis">
    <w:name w:val="Emphasis"/>
    <w:basedOn w:val="DefaultParagraphFont"/>
    <w:uiPriority w:val="20"/>
    <w:qFormat/>
    <w:rsid w:val="00AA5D2E"/>
    <w:rPr>
      <w:i/>
      <w:iCs/>
    </w:rPr>
  </w:style>
  <w:style w:type="character" w:styleId="Hyperlink">
    <w:name w:val="Hyperlink"/>
    <w:basedOn w:val="DefaultParagraphFont"/>
    <w:uiPriority w:val="99"/>
    <w:unhideWhenUsed/>
    <w:rsid w:val="00AA5D2E"/>
    <w:rPr>
      <w:color w:val="0000FF"/>
      <w:u w:val="single"/>
    </w:rPr>
  </w:style>
  <w:style w:type="paragraph" w:styleId="ListParagraph">
    <w:name w:val="List Paragraph"/>
    <w:basedOn w:val="Normal"/>
    <w:uiPriority w:val="34"/>
    <w:qFormat/>
    <w:rsid w:val="00E07A29"/>
    <w:pPr>
      <w:ind w:left="720"/>
      <w:contextualSpacing/>
    </w:pPr>
  </w:style>
  <w:style w:type="character" w:styleId="FollowedHyperlink">
    <w:name w:val="FollowedHyperlink"/>
    <w:basedOn w:val="DefaultParagraphFont"/>
    <w:uiPriority w:val="99"/>
    <w:semiHidden/>
    <w:unhideWhenUsed/>
    <w:rsid w:val="00B650BE"/>
    <w:rPr>
      <w:color w:val="800080" w:themeColor="followedHyperlink"/>
      <w:u w:val="single"/>
    </w:rPr>
  </w:style>
  <w:style w:type="paragraph" w:styleId="BalloonText">
    <w:name w:val="Balloon Text"/>
    <w:basedOn w:val="Normal"/>
    <w:link w:val="BalloonTextChar"/>
    <w:uiPriority w:val="99"/>
    <w:semiHidden/>
    <w:unhideWhenUsed/>
    <w:rsid w:val="003002E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002E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3">
    <w:name w:val="heading 3"/>
    <w:basedOn w:val="Normal"/>
    <w:link w:val="Heading3Char"/>
    <w:uiPriority w:val="9"/>
    <w:qFormat/>
    <w:rsid w:val="00AA5D2E"/>
    <w:pPr>
      <w:spacing w:before="100" w:beforeAutospacing="1" w:after="100" w:afterAutospacing="1"/>
      <w:outlineLvl w:val="2"/>
    </w:pPr>
    <w:rPr>
      <w:rFonts w:ascii="Times" w:hAnsi="Times"/>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A5D2E"/>
    <w:rPr>
      <w:rFonts w:ascii="Times" w:hAnsi="Times"/>
      <w:b/>
      <w:bCs/>
      <w:sz w:val="27"/>
      <w:szCs w:val="27"/>
      <w:lang w:eastAsia="en-US"/>
    </w:rPr>
  </w:style>
  <w:style w:type="character" w:customStyle="1" w:styleId="apple-converted-space">
    <w:name w:val="apple-converted-space"/>
    <w:basedOn w:val="DefaultParagraphFont"/>
    <w:rsid w:val="00AA5D2E"/>
  </w:style>
  <w:style w:type="character" w:styleId="Strong">
    <w:name w:val="Strong"/>
    <w:basedOn w:val="DefaultParagraphFont"/>
    <w:uiPriority w:val="22"/>
    <w:qFormat/>
    <w:rsid w:val="00AA5D2E"/>
    <w:rPr>
      <w:b/>
      <w:bCs/>
    </w:rPr>
  </w:style>
  <w:style w:type="paragraph" w:styleId="NormalWeb">
    <w:name w:val="Normal (Web)"/>
    <w:basedOn w:val="Normal"/>
    <w:uiPriority w:val="99"/>
    <w:semiHidden/>
    <w:unhideWhenUsed/>
    <w:rsid w:val="00AA5D2E"/>
    <w:pPr>
      <w:spacing w:before="100" w:beforeAutospacing="1" w:after="100" w:afterAutospacing="1"/>
    </w:pPr>
    <w:rPr>
      <w:rFonts w:ascii="Times" w:hAnsi="Times" w:cs="Times New Roman"/>
      <w:sz w:val="20"/>
      <w:lang w:eastAsia="en-US"/>
    </w:rPr>
  </w:style>
  <w:style w:type="character" w:styleId="Emphasis">
    <w:name w:val="Emphasis"/>
    <w:basedOn w:val="DefaultParagraphFont"/>
    <w:uiPriority w:val="20"/>
    <w:qFormat/>
    <w:rsid w:val="00AA5D2E"/>
    <w:rPr>
      <w:i/>
      <w:iCs/>
    </w:rPr>
  </w:style>
  <w:style w:type="character" w:styleId="Hyperlink">
    <w:name w:val="Hyperlink"/>
    <w:basedOn w:val="DefaultParagraphFont"/>
    <w:uiPriority w:val="99"/>
    <w:unhideWhenUsed/>
    <w:rsid w:val="00AA5D2E"/>
    <w:rPr>
      <w:color w:val="0000FF"/>
      <w:u w:val="single"/>
    </w:rPr>
  </w:style>
  <w:style w:type="paragraph" w:styleId="ListParagraph">
    <w:name w:val="List Paragraph"/>
    <w:basedOn w:val="Normal"/>
    <w:uiPriority w:val="34"/>
    <w:qFormat/>
    <w:rsid w:val="00E07A29"/>
    <w:pPr>
      <w:ind w:left="720"/>
      <w:contextualSpacing/>
    </w:pPr>
  </w:style>
  <w:style w:type="character" w:styleId="FollowedHyperlink">
    <w:name w:val="FollowedHyperlink"/>
    <w:basedOn w:val="DefaultParagraphFont"/>
    <w:uiPriority w:val="99"/>
    <w:semiHidden/>
    <w:unhideWhenUsed/>
    <w:rsid w:val="00B650BE"/>
    <w:rPr>
      <w:color w:val="800080" w:themeColor="followedHyperlink"/>
      <w:u w:val="single"/>
    </w:rPr>
  </w:style>
  <w:style w:type="paragraph" w:styleId="BalloonText">
    <w:name w:val="Balloon Text"/>
    <w:basedOn w:val="Normal"/>
    <w:link w:val="BalloonTextChar"/>
    <w:uiPriority w:val="99"/>
    <w:semiHidden/>
    <w:unhideWhenUsed/>
    <w:rsid w:val="003002E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002E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1112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seaworld.com"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blackfishmovie.com/" TargetMode="External"/><Relationship Id="rId11" Type="http://schemas.openxmlformats.org/officeDocument/2006/relationships/hyperlink" Target="http://seaworld.com/truth/truth-about-blackfish/" TargetMode="External"/><Relationship Id="rId12" Type="http://schemas.openxmlformats.org/officeDocument/2006/relationships/hyperlink" Target="https://www.aza.org/" TargetMode="External"/><Relationship Id="rId13" Type="http://schemas.openxmlformats.org/officeDocument/2006/relationships/hyperlink" Target="https://www.osha.gov/" TargetMode="External"/><Relationship Id="rId14" Type="http://schemas.openxmlformats.org/officeDocument/2006/relationships/hyperlink" Target="http://www.bizjournals.com/orlando/poll/results/13554572" TargetMode="External"/><Relationship Id="rId15" Type="http://schemas.openxmlformats.org/officeDocument/2006/relationships/hyperlink" Target="http://www.cnn.com/2013/10/26/world/americas/orca-trainer-tilikum-keiko/" TargetMode="External"/><Relationship Id="rId16" Type="http://schemas.openxmlformats.org/officeDocument/2006/relationships/hyperlink" Target="http://news.nationalgeographic.com/news/2013/08/130803-blackfish-orca-killer-whale-keiko-tilikum-sea-world/" TargetMode="External"/><Relationship Id="rId17" Type="http://schemas.openxmlformats.org/officeDocument/2006/relationships/hyperlink" Target="http://www.insideseaworld.com/" TargetMode="External"/><Relationship Id="rId18" Type="http://schemas.openxmlformats.org/officeDocument/2006/relationships/hyperlink" Target="https://www.facebook.com/SeaWorld" TargetMode="External"/><Relationship Id="rId19" Type="http://schemas.openxmlformats.org/officeDocument/2006/relationships/hyperlink" Target="https://twitter.com/SeaWorld"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n.wikipedia.org/wiki/Oceanic_Preservation_Society" TargetMode="External"/><Relationship Id="rId7" Type="http://schemas.openxmlformats.org/officeDocument/2006/relationships/hyperlink" Target="http://www.seaworld.com" TargetMode="External"/><Relationship Id="rId8" Type="http://schemas.openxmlformats.org/officeDocument/2006/relationships/hyperlink" Target="https://www.az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1873</Words>
  <Characters>10679</Characters>
  <Application>Microsoft Macintosh Word</Application>
  <DocSecurity>0</DocSecurity>
  <Lines>88</Lines>
  <Paragraphs>25</Paragraphs>
  <ScaleCrop>false</ScaleCrop>
  <Company>Ball State</Company>
  <LinksUpToDate>false</LinksUpToDate>
  <CharactersWithSpaces>12527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Journalism Ball State</dc:creator>
  <cp:keywords/>
  <dc:description/>
  <cp:lastModifiedBy>Jenny Pollock</cp:lastModifiedBy>
  <cp:revision>2</cp:revision>
  <dcterms:created xsi:type="dcterms:W3CDTF">2015-11-23T01:25:00Z</dcterms:created>
  <dcterms:modified xsi:type="dcterms:W3CDTF">2015-11-23T01:25:00Z</dcterms:modified>
</cp:coreProperties>
</file>